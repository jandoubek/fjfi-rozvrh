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5CD" w:rsidRDefault="000E3E18">
      <w:pPr>
        <w:pStyle w:val="Titulek"/>
        <w:rPr>
          <w:sz w:val="40"/>
          <w:szCs w:val="40"/>
        </w:rPr>
      </w:pPr>
      <w:r>
        <w:rPr>
          <w:sz w:val="40"/>
          <w:szCs w:val="40"/>
        </w:rPr>
        <w:t>FJFI ČVUT v Praze</w:t>
      </w: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0E3E18">
      <w:pPr>
        <w:jc w:val="center"/>
      </w:pPr>
      <w:r>
        <w:rPr>
          <w:noProof/>
          <w:lang w:eastAsia="cs-CZ"/>
        </w:rPr>
        <w:drawing>
          <wp:inline distT="0" distB="0" distL="0" distR="0" wp14:anchorId="7AD38381" wp14:editId="1F68DB0F">
            <wp:extent cx="1990091" cy="1740020"/>
            <wp:effectExtent l="0" t="0" r="0" b="0"/>
            <wp:docPr id="5" name="Obrázek 2" descr="http://electron.fjfi.cvut.cz/drupal/sites/default/files/fjfi_logo-2.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990091" cy="1740020"/>
                    </a:xfrm>
                    <a:prstGeom prst="rect">
                      <a:avLst/>
                    </a:prstGeom>
                    <a:noFill/>
                    <a:ln>
                      <a:noFill/>
                      <a:prstDash/>
                    </a:ln>
                  </pic:spPr>
                </pic:pic>
              </a:graphicData>
            </a:graphic>
          </wp:inline>
        </w:drawing>
      </w:r>
    </w:p>
    <w:p w:rsidR="00E205CD" w:rsidRDefault="00E205CD">
      <w:pPr>
        <w:jc w:val="center"/>
        <w:rPr>
          <w:rFonts w:cs="Calibri"/>
        </w:rPr>
      </w:pPr>
    </w:p>
    <w:p w:rsidR="00E205CD" w:rsidRDefault="00E205CD">
      <w:pPr>
        <w:jc w:val="center"/>
        <w:rPr>
          <w:rFonts w:cs="Calibri"/>
        </w:rPr>
      </w:pPr>
    </w:p>
    <w:p w:rsidR="00E205CD" w:rsidRDefault="00E205CD">
      <w:pPr>
        <w:rPr>
          <w:rFonts w:cs="Calibri"/>
        </w:rPr>
      </w:pPr>
    </w:p>
    <w:p w:rsidR="00E205CD" w:rsidRDefault="000E3E18">
      <w:r>
        <w:rPr>
          <w:noProof/>
          <w:lang w:eastAsia="cs-CZ"/>
        </w:rPr>
        <mc:AlternateContent>
          <mc:Choice Requires="wps">
            <w:drawing>
              <wp:anchor distT="0" distB="0" distL="114300" distR="114300" simplePos="0" relativeHeight="251658752" behindDoc="0" locked="0" layoutInCell="1" allowOverlap="1" wp14:anchorId="14A89735" wp14:editId="22BD8E0B">
                <wp:simplePos x="0" y="0"/>
                <wp:positionH relativeFrom="column">
                  <wp:posOffset>167005</wp:posOffset>
                </wp:positionH>
                <wp:positionV relativeFrom="paragraph">
                  <wp:posOffset>55880</wp:posOffset>
                </wp:positionV>
                <wp:extent cx="5310506" cy="2295525"/>
                <wp:effectExtent l="0" t="0" r="0" b="9525"/>
                <wp:wrapNone/>
                <wp:docPr id="6" name="Text Box 5"/>
                <wp:cNvGraphicFramePr/>
                <a:graphic xmlns:a="http://schemas.openxmlformats.org/drawingml/2006/main">
                  <a:graphicData uri="http://schemas.microsoft.com/office/word/2010/wordprocessingShape">
                    <wps:wsp>
                      <wps:cNvSpPr txBox="1"/>
                      <wps:spPr>
                        <a:xfrm>
                          <a:off x="0" y="0"/>
                          <a:ext cx="5310506" cy="2295525"/>
                        </a:xfrm>
                        <a:prstGeom prst="rect">
                          <a:avLst/>
                        </a:prstGeom>
                        <a:noFill/>
                        <a:ln>
                          <a:noFill/>
                          <a:prstDash/>
                        </a:ln>
                      </wps:spPr>
                      <wps:txbx>
                        <w:txbxContent>
                          <w:p w:rsidR="00E4795C" w:rsidRDefault="00E4795C" w:rsidP="00E4795C">
                            <w:pPr>
                              <w:jc w:val="center"/>
                              <w:rPr>
                                <w:b/>
                                <w:sz w:val="52"/>
                                <w:szCs w:val="52"/>
                              </w:rPr>
                            </w:pPr>
                            <w:proofErr w:type="spellStart"/>
                            <w:r>
                              <w:rPr>
                                <w:b/>
                                <w:sz w:val="52"/>
                                <w:szCs w:val="52"/>
                                <w:lang w:val="en-US"/>
                              </w:rPr>
                              <w:t>Specifikace</w:t>
                            </w:r>
                            <w:proofErr w:type="spellEnd"/>
                            <w:r>
                              <w:rPr>
                                <w:b/>
                                <w:sz w:val="52"/>
                                <w:szCs w:val="52"/>
                                <w:lang w:val="en-US"/>
                              </w:rPr>
                              <w:t xml:space="preserve"> </w:t>
                            </w:r>
                            <w:proofErr w:type="spellStart"/>
                            <w:r>
                              <w:rPr>
                                <w:b/>
                                <w:sz w:val="52"/>
                                <w:szCs w:val="52"/>
                                <w:lang w:val="en-US"/>
                              </w:rPr>
                              <w:t>filtrov</w:t>
                            </w:r>
                            <w:r>
                              <w:rPr>
                                <w:b/>
                                <w:sz w:val="52"/>
                                <w:szCs w:val="52"/>
                              </w:rPr>
                              <w:t>ání</w:t>
                            </w:r>
                            <w:proofErr w:type="spellEnd"/>
                            <w:r>
                              <w:rPr>
                                <w:b/>
                                <w:sz w:val="52"/>
                                <w:szCs w:val="52"/>
                              </w:rPr>
                              <w:t xml:space="preserve"> </w:t>
                            </w:r>
                          </w:p>
                          <w:p w:rsidR="00E4795C" w:rsidRDefault="00E4795C" w:rsidP="00E4795C">
                            <w:pPr>
                              <w:jc w:val="center"/>
                              <w:rPr>
                                <w:b/>
                                <w:sz w:val="52"/>
                                <w:szCs w:val="52"/>
                              </w:rPr>
                            </w:pPr>
                            <w:r>
                              <w:rPr>
                                <w:b/>
                                <w:sz w:val="52"/>
                                <w:szCs w:val="52"/>
                              </w:rPr>
                              <w:t>-</w:t>
                            </w:r>
                          </w:p>
                          <w:p w:rsidR="00E4795C" w:rsidRPr="00E4795C" w:rsidRDefault="00E4795C" w:rsidP="00E4795C">
                            <w:pPr>
                              <w:jc w:val="center"/>
                              <w:rPr>
                                <w:b/>
                                <w:sz w:val="52"/>
                                <w:szCs w:val="52"/>
                              </w:rPr>
                            </w:pPr>
                            <w:r>
                              <w:rPr>
                                <w:b/>
                                <w:sz w:val="52"/>
                                <w:szCs w:val="52"/>
                              </w:rPr>
                              <w:t>Aplikace Rozvrh</w:t>
                            </w:r>
                            <w:r w:rsidR="006F1CAE">
                              <w:rPr>
                                <w:b/>
                                <w:sz w:val="52"/>
                                <w:szCs w:val="52"/>
                              </w:rPr>
                              <w:t xml:space="preserve"> FJFI</w:t>
                            </w:r>
                          </w:p>
                        </w:txbxContent>
                      </wps:txbx>
                      <wps:bodyPr vert="horz" wrap="square" lIns="179999" tIns="45720" rIns="179999"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3.15pt;margin-top:4.4pt;width:418.15pt;height:180.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" filled="f" stroked="f">
                <v:textbox inset="4.99997mm,,4.99997mm">
                  <w:txbxContent>
                    <w:p w:rsidR="00E4795C" w:rsidRDefault="00E4795C" w:rsidP="00E4795C">
                      <w:pPr>
                        <w:jc w:val="center"/>
                        <w:rPr>
                          <w:b/>
                          <w:sz w:val="52"/>
                          <w:szCs w:val="52"/>
                        </w:rPr>
                      </w:pPr>
                      <w:proofErr w:type="spellStart"/>
                      <w:r>
                        <w:rPr>
                          <w:b/>
                          <w:sz w:val="52"/>
                          <w:szCs w:val="52"/>
                          <w:lang w:val="en-US"/>
                        </w:rPr>
                        <w:t>Specifikace</w:t>
                      </w:r>
                      <w:proofErr w:type="spellEnd"/>
                      <w:r>
                        <w:rPr>
                          <w:b/>
                          <w:sz w:val="52"/>
                          <w:szCs w:val="52"/>
                          <w:lang w:val="en-US"/>
                        </w:rPr>
                        <w:t xml:space="preserve"> </w:t>
                      </w:r>
                      <w:proofErr w:type="spellStart"/>
                      <w:r>
                        <w:rPr>
                          <w:b/>
                          <w:sz w:val="52"/>
                          <w:szCs w:val="52"/>
                          <w:lang w:val="en-US"/>
                        </w:rPr>
                        <w:t>filtrov</w:t>
                      </w:r>
                      <w:r>
                        <w:rPr>
                          <w:b/>
                          <w:sz w:val="52"/>
                          <w:szCs w:val="52"/>
                        </w:rPr>
                        <w:t>ání</w:t>
                      </w:r>
                      <w:proofErr w:type="spellEnd"/>
                      <w:r>
                        <w:rPr>
                          <w:b/>
                          <w:sz w:val="52"/>
                          <w:szCs w:val="52"/>
                        </w:rPr>
                        <w:t xml:space="preserve"> </w:t>
                      </w:r>
                    </w:p>
                    <w:p w:rsidR="00E4795C" w:rsidRDefault="00E4795C" w:rsidP="00E4795C">
                      <w:pPr>
                        <w:jc w:val="center"/>
                        <w:rPr>
                          <w:b/>
                          <w:sz w:val="52"/>
                          <w:szCs w:val="52"/>
                        </w:rPr>
                      </w:pPr>
                      <w:r>
                        <w:rPr>
                          <w:b/>
                          <w:sz w:val="52"/>
                          <w:szCs w:val="52"/>
                        </w:rPr>
                        <w:t>-</w:t>
                      </w:r>
                    </w:p>
                    <w:p w:rsidR="00E4795C" w:rsidRPr="00E4795C" w:rsidRDefault="00E4795C" w:rsidP="00E4795C">
                      <w:pPr>
                        <w:jc w:val="center"/>
                        <w:rPr>
                          <w:b/>
                          <w:sz w:val="52"/>
                          <w:szCs w:val="52"/>
                        </w:rPr>
                      </w:pPr>
                      <w:r>
                        <w:rPr>
                          <w:b/>
                          <w:sz w:val="52"/>
                          <w:szCs w:val="52"/>
                        </w:rPr>
                        <w:t>Aplikace Rozvrh</w:t>
                      </w:r>
                      <w:r w:rsidR="006F1CAE">
                        <w:rPr>
                          <w:b/>
                          <w:sz w:val="52"/>
                          <w:szCs w:val="52"/>
                        </w:rPr>
                        <w:t xml:space="preserve"> FJFI</w:t>
                      </w:r>
                    </w:p>
                  </w:txbxContent>
                </v:textbox>
              </v:shape>
            </w:pict>
          </mc:Fallback>
        </mc:AlternateContent>
      </w: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E205CD">
      <w:pPr>
        <w:rPr>
          <w:rFonts w:cs="Calibri"/>
        </w:rPr>
      </w:pPr>
    </w:p>
    <w:p w:rsidR="00E205CD" w:rsidRDefault="00E205CD">
      <w:pPr>
        <w:rPr>
          <w:rFonts w:cs="Calibri"/>
        </w:rPr>
      </w:pPr>
    </w:p>
    <w:tbl>
      <w:tblPr>
        <w:tblW w:w="9639" w:type="dxa"/>
        <w:tblInd w:w="70" w:type="dxa"/>
        <w:tblLayout w:type="fixed"/>
        <w:tblCellMar>
          <w:left w:w="10" w:type="dxa"/>
          <w:right w:w="10" w:type="dxa"/>
        </w:tblCellMar>
        <w:tblLook w:val="0000" w:firstRow="0" w:lastRow="0" w:firstColumn="0" w:lastColumn="0" w:noHBand="0" w:noVBand="0"/>
      </w:tblPr>
      <w:tblGrid>
        <w:gridCol w:w="5760"/>
        <w:gridCol w:w="2160"/>
        <w:gridCol w:w="1719"/>
      </w:tblGrid>
      <w:tr w:rsidR="00E205CD">
        <w:trPr>
          <w:trHeight w:val="288"/>
        </w:trPr>
        <w:tc>
          <w:tcPr>
            <w:tcW w:w="5760" w:type="dxa"/>
            <w:shd w:val="clear" w:color="auto" w:fill="auto"/>
            <w:tcMar>
              <w:top w:w="0" w:type="dxa"/>
              <w:left w:w="70" w:type="dxa"/>
              <w:bottom w:w="0" w:type="dxa"/>
              <w:right w:w="70" w:type="dxa"/>
            </w:tcMar>
          </w:tcPr>
          <w:p w:rsidR="00E205CD" w:rsidRDefault="00E205CD">
            <w:pPr>
              <w:spacing w:before="0" w:after="0" w:line="240" w:lineRule="auto"/>
              <w:jc w:val="left"/>
              <w:rPr>
                <w:rFonts w:cs="Calibri"/>
              </w:rPr>
            </w:pPr>
          </w:p>
        </w:tc>
        <w:tc>
          <w:tcPr>
            <w:tcW w:w="2160"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datum vytvoření:</w:t>
            </w:r>
          </w:p>
        </w:tc>
        <w:tc>
          <w:tcPr>
            <w:tcW w:w="1719" w:type="dxa"/>
            <w:shd w:val="clear" w:color="auto" w:fill="auto"/>
            <w:tcMar>
              <w:top w:w="0" w:type="dxa"/>
              <w:left w:w="70" w:type="dxa"/>
              <w:bottom w:w="0" w:type="dxa"/>
              <w:right w:w="70" w:type="dxa"/>
            </w:tcMar>
          </w:tcPr>
          <w:p w:rsidR="00E205CD" w:rsidRDefault="000E3E18">
            <w:pPr>
              <w:spacing w:before="0" w:after="0" w:line="240" w:lineRule="auto"/>
              <w:jc w:val="left"/>
            </w:pPr>
            <w:r>
              <w:rPr>
                <w:rFonts w:cs="Calibri"/>
              </w:rPr>
              <w:fldChar w:fldCharType="begin"/>
            </w:r>
            <w:r>
              <w:rPr>
                <w:rFonts w:cs="Calibri"/>
              </w:rPr>
              <w:instrText xml:space="preserve"> CREATEDATE \@ "d'.'M'.'yyyy" </w:instrText>
            </w:r>
            <w:r>
              <w:rPr>
                <w:rFonts w:cs="Calibri"/>
              </w:rPr>
              <w:fldChar w:fldCharType="separate"/>
            </w:r>
            <w:proofErr w:type="gramStart"/>
            <w:r w:rsidR="00E4795C">
              <w:rPr>
                <w:rFonts w:cs="Calibri"/>
              </w:rPr>
              <w:t>11.11</w:t>
            </w:r>
            <w:r>
              <w:rPr>
                <w:rFonts w:cs="Calibri"/>
              </w:rPr>
              <w:t>.2013</w:t>
            </w:r>
            <w:proofErr w:type="gramEnd"/>
            <w:r>
              <w:rPr>
                <w:rFonts w:cs="Calibri"/>
              </w:rPr>
              <w:fldChar w:fldCharType="end"/>
            </w:r>
          </w:p>
        </w:tc>
      </w:tr>
      <w:tr w:rsidR="00E205CD">
        <w:trPr>
          <w:trHeight w:val="270"/>
        </w:trPr>
        <w:tc>
          <w:tcPr>
            <w:tcW w:w="5760" w:type="dxa"/>
            <w:shd w:val="clear" w:color="auto" w:fill="auto"/>
            <w:tcMar>
              <w:top w:w="0" w:type="dxa"/>
              <w:left w:w="70" w:type="dxa"/>
              <w:bottom w:w="0" w:type="dxa"/>
              <w:right w:w="70" w:type="dxa"/>
            </w:tcMar>
          </w:tcPr>
          <w:p w:rsidR="00E205CD" w:rsidRDefault="00E205CD">
            <w:pPr>
              <w:spacing w:before="0" w:after="0" w:line="240" w:lineRule="auto"/>
              <w:jc w:val="left"/>
              <w:rPr>
                <w:rFonts w:cs="Calibri"/>
              </w:rPr>
            </w:pPr>
          </w:p>
        </w:tc>
        <w:tc>
          <w:tcPr>
            <w:tcW w:w="2160"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verze:</w:t>
            </w:r>
          </w:p>
        </w:tc>
        <w:tc>
          <w:tcPr>
            <w:tcW w:w="1719"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1.0</w:t>
            </w:r>
          </w:p>
        </w:tc>
      </w:tr>
      <w:tr w:rsidR="00E205CD">
        <w:trPr>
          <w:trHeight w:val="270"/>
        </w:trPr>
        <w:tc>
          <w:tcPr>
            <w:tcW w:w="5760" w:type="dxa"/>
            <w:shd w:val="clear" w:color="auto" w:fill="auto"/>
            <w:tcMar>
              <w:top w:w="0" w:type="dxa"/>
              <w:left w:w="70" w:type="dxa"/>
              <w:bottom w:w="0" w:type="dxa"/>
              <w:right w:w="70" w:type="dxa"/>
            </w:tcMar>
          </w:tcPr>
          <w:p w:rsidR="00E205CD" w:rsidRDefault="00E205CD">
            <w:pPr>
              <w:spacing w:before="0" w:after="0" w:line="240" w:lineRule="auto"/>
              <w:jc w:val="left"/>
              <w:rPr>
                <w:rFonts w:cs="Calibri"/>
              </w:rPr>
            </w:pPr>
          </w:p>
        </w:tc>
        <w:tc>
          <w:tcPr>
            <w:tcW w:w="2160"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počet stran:</w:t>
            </w:r>
          </w:p>
        </w:tc>
        <w:tc>
          <w:tcPr>
            <w:tcW w:w="1719" w:type="dxa"/>
            <w:shd w:val="clear" w:color="auto" w:fill="auto"/>
            <w:tcMar>
              <w:top w:w="0" w:type="dxa"/>
              <w:left w:w="70" w:type="dxa"/>
              <w:bottom w:w="0" w:type="dxa"/>
              <w:right w:w="70" w:type="dxa"/>
            </w:tcMar>
          </w:tcPr>
          <w:p w:rsidR="00E205CD" w:rsidRDefault="006F1CAE">
            <w:pPr>
              <w:spacing w:before="0" w:after="0" w:line="240" w:lineRule="auto"/>
              <w:jc w:val="left"/>
            </w:pPr>
            <w:r>
              <w:t>6</w:t>
            </w:r>
          </w:p>
        </w:tc>
      </w:tr>
      <w:tr w:rsidR="00E205CD">
        <w:trPr>
          <w:trHeight w:val="270"/>
        </w:trPr>
        <w:tc>
          <w:tcPr>
            <w:tcW w:w="5760" w:type="dxa"/>
            <w:shd w:val="clear" w:color="auto" w:fill="auto"/>
            <w:tcMar>
              <w:top w:w="0" w:type="dxa"/>
              <w:left w:w="70" w:type="dxa"/>
              <w:bottom w:w="0" w:type="dxa"/>
              <w:right w:w="70" w:type="dxa"/>
            </w:tcMar>
          </w:tcPr>
          <w:p w:rsidR="00E205CD" w:rsidRDefault="00E205CD">
            <w:pPr>
              <w:spacing w:before="0" w:after="0" w:line="240" w:lineRule="auto"/>
              <w:jc w:val="left"/>
              <w:rPr>
                <w:rFonts w:cs="Calibri"/>
              </w:rPr>
            </w:pPr>
          </w:p>
        </w:tc>
        <w:tc>
          <w:tcPr>
            <w:tcW w:w="2160"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počet příloh:</w:t>
            </w:r>
          </w:p>
        </w:tc>
        <w:tc>
          <w:tcPr>
            <w:tcW w:w="1719"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0</w:t>
            </w:r>
          </w:p>
        </w:tc>
      </w:tr>
      <w:tr w:rsidR="00E205CD">
        <w:trPr>
          <w:trHeight w:val="270"/>
        </w:trPr>
        <w:tc>
          <w:tcPr>
            <w:tcW w:w="5760" w:type="dxa"/>
            <w:shd w:val="clear" w:color="auto" w:fill="auto"/>
            <w:tcMar>
              <w:top w:w="0" w:type="dxa"/>
              <w:left w:w="70" w:type="dxa"/>
              <w:bottom w:w="0" w:type="dxa"/>
              <w:right w:w="70" w:type="dxa"/>
            </w:tcMar>
          </w:tcPr>
          <w:p w:rsidR="00E205CD" w:rsidRDefault="00E205CD">
            <w:pPr>
              <w:spacing w:before="0" w:after="0" w:line="240" w:lineRule="auto"/>
              <w:jc w:val="left"/>
              <w:rPr>
                <w:rFonts w:cs="Calibri"/>
              </w:rPr>
            </w:pPr>
          </w:p>
        </w:tc>
        <w:tc>
          <w:tcPr>
            <w:tcW w:w="2160"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druh dokumentu:</w:t>
            </w:r>
          </w:p>
        </w:tc>
        <w:tc>
          <w:tcPr>
            <w:tcW w:w="1719" w:type="dxa"/>
            <w:shd w:val="clear" w:color="auto" w:fill="auto"/>
            <w:tcMar>
              <w:top w:w="0" w:type="dxa"/>
              <w:left w:w="70" w:type="dxa"/>
              <w:bottom w:w="0" w:type="dxa"/>
              <w:right w:w="70" w:type="dxa"/>
            </w:tcMar>
          </w:tcPr>
          <w:p w:rsidR="00E205CD" w:rsidRDefault="000E3E18">
            <w:pPr>
              <w:spacing w:before="0" w:after="0" w:line="240" w:lineRule="auto"/>
              <w:jc w:val="left"/>
              <w:rPr>
                <w:rFonts w:cs="Calibri"/>
              </w:rPr>
            </w:pPr>
            <w:r>
              <w:rPr>
                <w:rFonts w:cs="Calibri"/>
              </w:rPr>
              <w:t>Zadání</w:t>
            </w:r>
          </w:p>
        </w:tc>
      </w:tr>
    </w:tbl>
    <w:p w:rsidR="00E205CD" w:rsidRDefault="00E205CD">
      <w:pPr>
        <w:spacing w:before="0" w:after="0" w:line="240" w:lineRule="auto"/>
        <w:jc w:val="left"/>
        <w:rPr>
          <w:rFonts w:cs="Calibri"/>
        </w:rPr>
      </w:pPr>
    </w:p>
    <w:p w:rsidR="00E205CD" w:rsidRDefault="000E3E18">
      <w:pPr>
        <w:pStyle w:val="Titulek"/>
        <w:jc w:val="left"/>
      </w:pPr>
      <w:bookmarkStart w:id="0" w:name="_Toc265145647"/>
      <w:bookmarkStart w:id="1" w:name="_Toc279042646"/>
      <w:bookmarkStart w:id="2" w:name="_Toc279054872"/>
      <w:bookmarkStart w:id="3" w:name="_Toc279131952"/>
      <w:bookmarkStart w:id="4" w:name="_Toc279132021"/>
      <w:bookmarkStart w:id="5" w:name="_Toc284933074"/>
      <w:bookmarkStart w:id="6" w:name="_Toc284933151"/>
      <w:bookmarkStart w:id="7" w:name="_Toc284937029"/>
      <w:bookmarkStart w:id="8" w:name="_Toc285016182"/>
      <w:bookmarkStart w:id="9" w:name="_Toc285016224"/>
      <w:bookmarkStart w:id="10" w:name="_Toc285019803"/>
      <w:bookmarkStart w:id="11" w:name="_Toc286043291"/>
      <w:bookmarkStart w:id="12" w:name="_Toc286043786"/>
      <w:bookmarkStart w:id="13" w:name="_Toc286302046"/>
      <w:bookmarkStart w:id="14" w:name="_Toc287945174"/>
      <w:bookmarkStart w:id="15" w:name="_Toc287945223"/>
      <w:bookmarkStart w:id="16" w:name="_Toc287945334"/>
      <w:bookmarkStart w:id="17" w:name="_Toc298223219"/>
      <w:bookmarkStart w:id="18" w:name="_Toc298223484"/>
      <w:bookmarkStart w:id="19" w:name="_Ref299056375"/>
      <w:r>
        <w:rPr>
          <w:sz w:val="36"/>
          <w:szCs w:val="36"/>
        </w:rPr>
        <w:lastRenderedPageBreak/>
        <w:t>OBSAH</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E205CD" w:rsidRDefault="00E205CD">
      <w:pPr>
        <w:rPr>
          <w:lang w:eastAsia="cs-CZ"/>
        </w:rPr>
      </w:pPr>
    </w:p>
    <w:p w:rsidR="006F1CAE" w:rsidRDefault="000E3E18">
      <w:pPr>
        <w:pStyle w:val="Obsah1"/>
        <w:rPr>
          <w:rFonts w:asciiTheme="minorHAnsi" w:eastAsiaTheme="minorEastAsia" w:hAnsiTheme="minorHAnsi" w:cstheme="minorBidi"/>
          <w:b w:val="0"/>
          <w:bCs w:val="0"/>
          <w:caps w:val="0"/>
          <w:noProof/>
          <w:sz w:val="22"/>
          <w:szCs w:val="22"/>
          <w:lang w:eastAsia="cs-CZ"/>
        </w:rPr>
      </w:pPr>
      <w:r>
        <w:rPr>
          <w:b w:val="0"/>
          <w:bCs w:val="0"/>
          <w:caps w:val="0"/>
          <w:sz w:val="22"/>
          <w:szCs w:val="22"/>
        </w:rPr>
        <w:fldChar w:fldCharType="begin"/>
      </w:r>
      <w:r>
        <w:instrText xml:space="preserve"> TOC \o "1-5" \h </w:instrText>
      </w:r>
      <w:r>
        <w:rPr>
          <w:b w:val="0"/>
          <w:bCs w:val="0"/>
          <w:caps w:val="0"/>
          <w:sz w:val="22"/>
          <w:szCs w:val="22"/>
        </w:rPr>
        <w:fldChar w:fldCharType="separate"/>
      </w:r>
      <w:hyperlink w:anchor="_Toc371972139" w:history="1">
        <w:r w:rsidR="006F1CAE" w:rsidRPr="00E11DAF">
          <w:rPr>
            <w:rStyle w:val="Hypertextovodkaz"/>
            <w:noProof/>
          </w:rPr>
          <w:t>1.</w:t>
        </w:r>
        <w:r w:rsidR="006F1CAE">
          <w:rPr>
            <w:rFonts w:asciiTheme="minorHAnsi" w:eastAsiaTheme="minorEastAsia" w:hAnsiTheme="minorHAnsi" w:cstheme="minorBidi"/>
            <w:b w:val="0"/>
            <w:bCs w:val="0"/>
            <w:caps w:val="0"/>
            <w:noProof/>
            <w:sz w:val="22"/>
            <w:szCs w:val="22"/>
            <w:lang w:eastAsia="cs-CZ"/>
          </w:rPr>
          <w:tab/>
        </w:r>
        <w:r w:rsidR="006F1CAE" w:rsidRPr="00E11DAF">
          <w:rPr>
            <w:rStyle w:val="Hypertextovodkaz"/>
            <w:noProof/>
          </w:rPr>
          <w:t>Historie</w:t>
        </w:r>
        <w:r w:rsidR="006F1CAE">
          <w:rPr>
            <w:noProof/>
          </w:rPr>
          <w:tab/>
        </w:r>
        <w:r w:rsidR="006F1CAE">
          <w:rPr>
            <w:noProof/>
          </w:rPr>
          <w:fldChar w:fldCharType="begin"/>
        </w:r>
        <w:r w:rsidR="006F1CAE">
          <w:rPr>
            <w:noProof/>
          </w:rPr>
          <w:instrText xml:space="preserve"> PAGEREF _Toc371972139 \h </w:instrText>
        </w:r>
        <w:r w:rsidR="006F1CAE">
          <w:rPr>
            <w:noProof/>
          </w:rPr>
        </w:r>
        <w:r w:rsidR="006F1CAE">
          <w:rPr>
            <w:noProof/>
          </w:rPr>
          <w:fldChar w:fldCharType="separate"/>
        </w:r>
        <w:r w:rsidR="006F1CAE">
          <w:rPr>
            <w:noProof/>
          </w:rPr>
          <w:t>3</w:t>
        </w:r>
        <w:r w:rsidR="006F1CAE">
          <w:rPr>
            <w:noProof/>
          </w:rPr>
          <w:fldChar w:fldCharType="end"/>
        </w:r>
      </w:hyperlink>
    </w:p>
    <w:p w:rsidR="006F1CAE" w:rsidRDefault="006F1CAE">
      <w:pPr>
        <w:pStyle w:val="Obsah1"/>
        <w:rPr>
          <w:rFonts w:asciiTheme="minorHAnsi" w:eastAsiaTheme="minorEastAsia" w:hAnsiTheme="minorHAnsi" w:cstheme="minorBidi"/>
          <w:b w:val="0"/>
          <w:bCs w:val="0"/>
          <w:caps w:val="0"/>
          <w:noProof/>
          <w:sz w:val="22"/>
          <w:szCs w:val="22"/>
          <w:lang w:eastAsia="cs-CZ"/>
        </w:rPr>
      </w:pPr>
      <w:hyperlink w:anchor="_Toc371972140" w:history="1">
        <w:r w:rsidRPr="00E11DAF">
          <w:rPr>
            <w:rStyle w:val="Hypertextovodkaz"/>
            <w:noProof/>
          </w:rPr>
          <w:t>2.</w:t>
        </w:r>
        <w:r>
          <w:rPr>
            <w:rFonts w:asciiTheme="minorHAnsi" w:eastAsiaTheme="minorEastAsia" w:hAnsiTheme="minorHAnsi" w:cstheme="minorBidi"/>
            <w:b w:val="0"/>
            <w:bCs w:val="0"/>
            <w:caps w:val="0"/>
            <w:noProof/>
            <w:sz w:val="22"/>
            <w:szCs w:val="22"/>
            <w:lang w:eastAsia="cs-CZ"/>
          </w:rPr>
          <w:tab/>
        </w:r>
        <w:r w:rsidRPr="00E11DAF">
          <w:rPr>
            <w:rStyle w:val="Hypertextovodkaz"/>
            <w:noProof/>
          </w:rPr>
          <w:t>Specifikace zadání</w:t>
        </w:r>
        <w:r>
          <w:rPr>
            <w:noProof/>
          </w:rPr>
          <w:tab/>
        </w:r>
        <w:r>
          <w:rPr>
            <w:noProof/>
          </w:rPr>
          <w:fldChar w:fldCharType="begin"/>
        </w:r>
        <w:r>
          <w:rPr>
            <w:noProof/>
          </w:rPr>
          <w:instrText xml:space="preserve"> PAGEREF _Toc371972140 \h </w:instrText>
        </w:r>
        <w:r>
          <w:rPr>
            <w:noProof/>
          </w:rPr>
        </w:r>
        <w:r>
          <w:rPr>
            <w:noProof/>
          </w:rPr>
          <w:fldChar w:fldCharType="separate"/>
        </w:r>
        <w:r>
          <w:rPr>
            <w:noProof/>
          </w:rPr>
          <w:t>3</w:t>
        </w:r>
        <w:r>
          <w:rPr>
            <w:noProof/>
          </w:rPr>
          <w:fldChar w:fldCharType="end"/>
        </w:r>
      </w:hyperlink>
    </w:p>
    <w:p w:rsidR="006F1CAE" w:rsidRDefault="006F1CAE">
      <w:pPr>
        <w:pStyle w:val="Obsah2"/>
        <w:tabs>
          <w:tab w:val="left" w:pos="880"/>
          <w:tab w:val="right" w:leader="dot" w:pos="9062"/>
        </w:tabs>
        <w:rPr>
          <w:rFonts w:asciiTheme="minorHAnsi" w:eastAsiaTheme="minorEastAsia" w:hAnsiTheme="minorHAnsi" w:cstheme="minorBidi"/>
          <w:smallCaps w:val="0"/>
          <w:noProof/>
          <w:sz w:val="22"/>
          <w:szCs w:val="22"/>
          <w:lang w:eastAsia="cs-CZ"/>
        </w:rPr>
      </w:pPr>
      <w:hyperlink w:anchor="_Toc371972141" w:history="1">
        <w:r w:rsidRPr="00E11DAF">
          <w:rPr>
            <w:rStyle w:val="Hypertextovodkaz"/>
            <w:noProof/>
          </w:rPr>
          <w:t>2.1</w:t>
        </w:r>
        <w:r>
          <w:rPr>
            <w:rFonts w:asciiTheme="minorHAnsi" w:eastAsiaTheme="minorEastAsia" w:hAnsiTheme="minorHAnsi" w:cstheme="minorBidi"/>
            <w:smallCaps w:val="0"/>
            <w:noProof/>
            <w:sz w:val="22"/>
            <w:szCs w:val="22"/>
            <w:lang w:eastAsia="cs-CZ"/>
          </w:rPr>
          <w:tab/>
        </w:r>
        <w:r w:rsidRPr="00E11DAF">
          <w:rPr>
            <w:rStyle w:val="Hypertextovodkaz"/>
            <w:noProof/>
          </w:rPr>
          <w:t>Gui návrh filtrovacího panelu</w:t>
        </w:r>
        <w:r>
          <w:rPr>
            <w:noProof/>
          </w:rPr>
          <w:tab/>
        </w:r>
        <w:r>
          <w:rPr>
            <w:noProof/>
          </w:rPr>
          <w:fldChar w:fldCharType="begin"/>
        </w:r>
        <w:r>
          <w:rPr>
            <w:noProof/>
          </w:rPr>
          <w:instrText xml:space="preserve"> PAGEREF _Toc371972141 \h </w:instrText>
        </w:r>
        <w:r>
          <w:rPr>
            <w:noProof/>
          </w:rPr>
        </w:r>
        <w:r>
          <w:rPr>
            <w:noProof/>
          </w:rPr>
          <w:fldChar w:fldCharType="separate"/>
        </w:r>
        <w:r>
          <w:rPr>
            <w:noProof/>
          </w:rPr>
          <w:t>3</w:t>
        </w:r>
        <w:r>
          <w:rPr>
            <w:noProof/>
          </w:rPr>
          <w:fldChar w:fldCharType="end"/>
        </w:r>
      </w:hyperlink>
    </w:p>
    <w:p w:rsidR="006F1CAE" w:rsidRDefault="006F1CAE">
      <w:pPr>
        <w:pStyle w:val="Obsah2"/>
        <w:tabs>
          <w:tab w:val="left" w:pos="880"/>
          <w:tab w:val="right" w:leader="dot" w:pos="9062"/>
        </w:tabs>
        <w:rPr>
          <w:rFonts w:asciiTheme="minorHAnsi" w:eastAsiaTheme="minorEastAsia" w:hAnsiTheme="minorHAnsi" w:cstheme="minorBidi"/>
          <w:smallCaps w:val="0"/>
          <w:noProof/>
          <w:sz w:val="22"/>
          <w:szCs w:val="22"/>
          <w:lang w:eastAsia="cs-CZ"/>
        </w:rPr>
      </w:pPr>
      <w:hyperlink w:anchor="_Toc371972142" w:history="1">
        <w:r w:rsidRPr="00E11DAF">
          <w:rPr>
            <w:rStyle w:val="Hypertextovodkaz"/>
            <w:noProof/>
          </w:rPr>
          <w:t>2.2</w:t>
        </w:r>
        <w:r>
          <w:rPr>
            <w:rFonts w:asciiTheme="minorHAnsi" w:eastAsiaTheme="minorEastAsia" w:hAnsiTheme="minorHAnsi" w:cstheme="minorBidi"/>
            <w:smallCaps w:val="0"/>
            <w:noProof/>
            <w:sz w:val="22"/>
            <w:szCs w:val="22"/>
            <w:lang w:eastAsia="cs-CZ"/>
          </w:rPr>
          <w:tab/>
        </w:r>
        <w:r w:rsidRPr="00E11DAF">
          <w:rPr>
            <w:rStyle w:val="Hypertextovodkaz"/>
            <w:noProof/>
          </w:rPr>
          <w:t>Programátorský popis řešení</w:t>
        </w:r>
        <w:r>
          <w:rPr>
            <w:noProof/>
          </w:rPr>
          <w:tab/>
        </w:r>
        <w:r>
          <w:rPr>
            <w:noProof/>
          </w:rPr>
          <w:fldChar w:fldCharType="begin"/>
        </w:r>
        <w:r>
          <w:rPr>
            <w:noProof/>
          </w:rPr>
          <w:instrText xml:space="preserve"> PAGEREF _Toc371972142 \h </w:instrText>
        </w:r>
        <w:r>
          <w:rPr>
            <w:noProof/>
          </w:rPr>
        </w:r>
        <w:r>
          <w:rPr>
            <w:noProof/>
          </w:rPr>
          <w:fldChar w:fldCharType="separate"/>
        </w:r>
        <w:r>
          <w:rPr>
            <w:noProof/>
          </w:rPr>
          <w:t>4</w:t>
        </w:r>
        <w:r>
          <w:rPr>
            <w:noProof/>
          </w:rPr>
          <w:fldChar w:fldCharType="end"/>
        </w:r>
      </w:hyperlink>
    </w:p>
    <w:p w:rsidR="006F1CAE" w:rsidRDefault="006F1CAE">
      <w:pPr>
        <w:pStyle w:val="Obsah2"/>
        <w:tabs>
          <w:tab w:val="left" w:pos="880"/>
          <w:tab w:val="right" w:leader="dot" w:pos="9062"/>
        </w:tabs>
        <w:rPr>
          <w:rFonts w:asciiTheme="minorHAnsi" w:eastAsiaTheme="minorEastAsia" w:hAnsiTheme="minorHAnsi" w:cstheme="minorBidi"/>
          <w:smallCaps w:val="0"/>
          <w:noProof/>
          <w:sz w:val="22"/>
          <w:szCs w:val="22"/>
          <w:lang w:eastAsia="cs-CZ"/>
        </w:rPr>
      </w:pPr>
      <w:hyperlink w:anchor="_Toc371972143" w:history="1">
        <w:r w:rsidRPr="00E11DAF">
          <w:rPr>
            <w:rStyle w:val="Hypertextovodkaz"/>
            <w:noProof/>
          </w:rPr>
          <w:t>2.3</w:t>
        </w:r>
        <w:r>
          <w:rPr>
            <w:rFonts w:asciiTheme="minorHAnsi" w:eastAsiaTheme="minorEastAsia" w:hAnsiTheme="minorHAnsi" w:cstheme="minorBidi"/>
            <w:smallCaps w:val="0"/>
            <w:noProof/>
            <w:sz w:val="22"/>
            <w:szCs w:val="22"/>
            <w:lang w:eastAsia="cs-CZ"/>
          </w:rPr>
          <w:tab/>
        </w:r>
        <w:r w:rsidRPr="00E11DAF">
          <w:rPr>
            <w:rStyle w:val="Hypertextovodkaz"/>
            <w:noProof/>
          </w:rPr>
          <w:t>Seznam veřejných proměnných pro kontejnery GUI</w:t>
        </w:r>
        <w:r>
          <w:rPr>
            <w:noProof/>
          </w:rPr>
          <w:tab/>
        </w:r>
        <w:r>
          <w:rPr>
            <w:noProof/>
          </w:rPr>
          <w:fldChar w:fldCharType="begin"/>
        </w:r>
        <w:r>
          <w:rPr>
            <w:noProof/>
          </w:rPr>
          <w:instrText xml:space="preserve"> PAGEREF _Toc371972143 \h </w:instrText>
        </w:r>
        <w:r>
          <w:rPr>
            <w:noProof/>
          </w:rPr>
        </w:r>
        <w:r>
          <w:rPr>
            <w:noProof/>
          </w:rPr>
          <w:fldChar w:fldCharType="separate"/>
        </w:r>
        <w:r>
          <w:rPr>
            <w:noProof/>
          </w:rPr>
          <w:t>4</w:t>
        </w:r>
        <w:r>
          <w:rPr>
            <w:noProof/>
          </w:rPr>
          <w:fldChar w:fldCharType="end"/>
        </w:r>
      </w:hyperlink>
    </w:p>
    <w:p w:rsidR="006F1CAE" w:rsidRDefault="006F1CAE">
      <w:pPr>
        <w:pStyle w:val="Obsah2"/>
        <w:tabs>
          <w:tab w:val="left" w:pos="880"/>
          <w:tab w:val="right" w:leader="dot" w:pos="9062"/>
        </w:tabs>
        <w:rPr>
          <w:rFonts w:asciiTheme="minorHAnsi" w:eastAsiaTheme="minorEastAsia" w:hAnsiTheme="minorHAnsi" w:cstheme="minorBidi"/>
          <w:smallCaps w:val="0"/>
          <w:noProof/>
          <w:sz w:val="22"/>
          <w:szCs w:val="22"/>
          <w:lang w:eastAsia="cs-CZ"/>
        </w:rPr>
      </w:pPr>
      <w:hyperlink w:anchor="_Toc371972144" w:history="1">
        <w:r w:rsidRPr="00E11DAF">
          <w:rPr>
            <w:rStyle w:val="Hypertextovodkaz"/>
            <w:noProof/>
          </w:rPr>
          <w:t>2.4</w:t>
        </w:r>
        <w:r>
          <w:rPr>
            <w:rFonts w:asciiTheme="minorHAnsi" w:eastAsiaTheme="minorEastAsia" w:hAnsiTheme="minorHAnsi" w:cstheme="minorBidi"/>
            <w:smallCaps w:val="0"/>
            <w:noProof/>
            <w:sz w:val="22"/>
            <w:szCs w:val="22"/>
            <w:lang w:eastAsia="cs-CZ"/>
          </w:rPr>
          <w:tab/>
        </w:r>
        <w:r w:rsidRPr="00E11DAF">
          <w:rPr>
            <w:rStyle w:val="Hypertextovodkaz"/>
            <w:noProof/>
          </w:rPr>
          <w:t>Seznam veřejných Filterů</w:t>
        </w:r>
        <w:r>
          <w:rPr>
            <w:noProof/>
          </w:rPr>
          <w:tab/>
        </w:r>
        <w:r>
          <w:rPr>
            <w:noProof/>
          </w:rPr>
          <w:fldChar w:fldCharType="begin"/>
        </w:r>
        <w:r>
          <w:rPr>
            <w:noProof/>
          </w:rPr>
          <w:instrText xml:space="preserve"> PAGEREF _Toc371972144 \h </w:instrText>
        </w:r>
        <w:r>
          <w:rPr>
            <w:noProof/>
          </w:rPr>
        </w:r>
        <w:r>
          <w:rPr>
            <w:noProof/>
          </w:rPr>
          <w:fldChar w:fldCharType="separate"/>
        </w:r>
        <w:r>
          <w:rPr>
            <w:noProof/>
          </w:rPr>
          <w:t>5</w:t>
        </w:r>
        <w:r>
          <w:rPr>
            <w:noProof/>
          </w:rPr>
          <w:fldChar w:fldCharType="end"/>
        </w:r>
      </w:hyperlink>
    </w:p>
    <w:p w:rsidR="006F1CAE" w:rsidRDefault="006F1CAE">
      <w:pPr>
        <w:pStyle w:val="Obsah1"/>
        <w:rPr>
          <w:rFonts w:asciiTheme="minorHAnsi" w:eastAsiaTheme="minorEastAsia" w:hAnsiTheme="minorHAnsi" w:cstheme="minorBidi"/>
          <w:b w:val="0"/>
          <w:bCs w:val="0"/>
          <w:caps w:val="0"/>
          <w:noProof/>
          <w:sz w:val="22"/>
          <w:szCs w:val="22"/>
          <w:lang w:eastAsia="cs-CZ"/>
        </w:rPr>
      </w:pPr>
      <w:hyperlink w:anchor="_Toc371972145" w:history="1">
        <w:r w:rsidRPr="00E11DAF">
          <w:rPr>
            <w:rStyle w:val="Hypertextovodkaz"/>
            <w:noProof/>
          </w:rPr>
          <w:t>3.</w:t>
        </w:r>
        <w:r>
          <w:rPr>
            <w:rFonts w:asciiTheme="minorHAnsi" w:eastAsiaTheme="minorEastAsia" w:hAnsiTheme="minorHAnsi" w:cstheme="minorBidi"/>
            <w:b w:val="0"/>
            <w:bCs w:val="0"/>
            <w:caps w:val="0"/>
            <w:noProof/>
            <w:sz w:val="22"/>
            <w:szCs w:val="22"/>
            <w:lang w:eastAsia="cs-CZ"/>
          </w:rPr>
          <w:tab/>
        </w:r>
        <w:r w:rsidRPr="00E11DAF">
          <w:rPr>
            <w:rStyle w:val="Hypertextovodkaz"/>
            <w:noProof/>
          </w:rPr>
          <w:t>Pozn.: Manuální editece timetablefield</w:t>
        </w:r>
        <w:r>
          <w:rPr>
            <w:noProof/>
          </w:rPr>
          <w:tab/>
        </w:r>
        <w:r>
          <w:rPr>
            <w:noProof/>
          </w:rPr>
          <w:fldChar w:fldCharType="begin"/>
        </w:r>
        <w:r>
          <w:rPr>
            <w:noProof/>
          </w:rPr>
          <w:instrText xml:space="preserve"> PAGEREF _Toc371972145 \h </w:instrText>
        </w:r>
        <w:r>
          <w:rPr>
            <w:noProof/>
          </w:rPr>
        </w:r>
        <w:r>
          <w:rPr>
            <w:noProof/>
          </w:rPr>
          <w:fldChar w:fldCharType="separate"/>
        </w:r>
        <w:r>
          <w:rPr>
            <w:noProof/>
          </w:rPr>
          <w:t>5</w:t>
        </w:r>
        <w:r>
          <w:rPr>
            <w:noProof/>
          </w:rPr>
          <w:fldChar w:fldCharType="end"/>
        </w:r>
      </w:hyperlink>
    </w:p>
    <w:p w:rsidR="00E205CD" w:rsidRDefault="000E3E18">
      <w:r>
        <w:rPr>
          <w:b/>
          <w:bCs/>
          <w:caps/>
          <w:sz w:val="20"/>
          <w:szCs w:val="20"/>
        </w:rPr>
        <w:fldChar w:fldCharType="end"/>
      </w:r>
    </w:p>
    <w:p w:rsidR="00E205CD" w:rsidRDefault="00E205CD">
      <w:pPr>
        <w:pageBreakBefore/>
        <w:spacing w:before="0" w:after="0" w:line="240" w:lineRule="auto"/>
        <w:jc w:val="left"/>
        <w:rPr>
          <w:rFonts w:cs="Calibri"/>
          <w:lang w:eastAsia="cs-CZ"/>
        </w:rPr>
      </w:pPr>
    </w:p>
    <w:p w:rsidR="00E205CD" w:rsidRDefault="00E205CD">
      <w:pPr>
        <w:rPr>
          <w:rFonts w:cs="Calibri"/>
          <w:lang w:eastAsia="cs-CZ"/>
        </w:rPr>
      </w:pPr>
    </w:p>
    <w:p w:rsidR="00E205CD" w:rsidRDefault="000E3E18">
      <w:pPr>
        <w:pStyle w:val="Nadpis1"/>
      </w:pPr>
      <w:bookmarkStart w:id="20" w:name="_Toc498447365"/>
      <w:bookmarkStart w:id="21" w:name="_Toc73359748"/>
      <w:bookmarkStart w:id="22" w:name="_Toc304556825"/>
      <w:bookmarkStart w:id="23" w:name="_Toc371972139"/>
      <w:r>
        <w:t>Historie</w:t>
      </w:r>
      <w:bookmarkEnd w:id="23"/>
    </w:p>
    <w:tbl>
      <w:tblPr>
        <w:tblW w:w="9121" w:type="dxa"/>
        <w:tblCellMar>
          <w:left w:w="10" w:type="dxa"/>
          <w:right w:w="10" w:type="dxa"/>
        </w:tblCellMar>
        <w:tblLook w:val="0000" w:firstRow="0" w:lastRow="0" w:firstColumn="0" w:lastColumn="0" w:noHBand="0" w:noVBand="0"/>
      </w:tblPr>
      <w:tblGrid>
        <w:gridCol w:w="1511"/>
        <w:gridCol w:w="5894"/>
        <w:gridCol w:w="1716"/>
      </w:tblGrid>
      <w:tr w:rsidR="00E205CD">
        <w:trPr>
          <w:trHeight w:hRule="exact" w:val="447"/>
        </w:trPr>
        <w:tc>
          <w:tcPr>
            <w:tcW w:w="1511" w:type="dxa"/>
            <w:tcBorders>
              <w:top w:val="single" w:sz="12" w:space="0" w:color="000000"/>
              <w:left w:val="single" w:sz="12" w:space="0" w:color="000000"/>
              <w:bottom w:val="single" w:sz="12" w:space="0" w:color="000000"/>
              <w:right w:val="single" w:sz="4" w:space="0" w:color="000000"/>
            </w:tcBorders>
            <w:shd w:val="clear" w:color="auto" w:fill="DDDDDD"/>
            <w:tcMar>
              <w:top w:w="28" w:type="dxa"/>
              <w:left w:w="57" w:type="dxa"/>
              <w:bottom w:w="28" w:type="dxa"/>
              <w:right w:w="57" w:type="dxa"/>
            </w:tcMar>
          </w:tcPr>
          <w:p w:rsidR="00E205CD" w:rsidRDefault="000E3E18">
            <w:pPr>
              <w:spacing w:before="0" w:after="0" w:line="240" w:lineRule="auto"/>
              <w:jc w:val="center"/>
              <w:rPr>
                <w:rFonts w:ascii="Arial" w:eastAsia="Times New Roman" w:hAnsi="Arial"/>
                <w:b/>
                <w:spacing w:val="-6"/>
                <w:lang w:eastAsia="cs-CZ"/>
              </w:rPr>
            </w:pPr>
            <w:r>
              <w:rPr>
                <w:rFonts w:ascii="Arial" w:eastAsia="Times New Roman" w:hAnsi="Arial"/>
                <w:b/>
                <w:spacing w:val="-6"/>
                <w:lang w:eastAsia="cs-CZ"/>
              </w:rPr>
              <w:t>Datum</w:t>
            </w:r>
          </w:p>
        </w:tc>
        <w:tc>
          <w:tcPr>
            <w:tcW w:w="5894" w:type="dxa"/>
            <w:tcBorders>
              <w:top w:val="single" w:sz="12" w:space="0" w:color="000000"/>
              <w:left w:val="single" w:sz="4" w:space="0" w:color="000000"/>
              <w:bottom w:val="single" w:sz="12" w:space="0" w:color="000000"/>
              <w:right w:val="single" w:sz="4" w:space="0" w:color="000000"/>
            </w:tcBorders>
            <w:shd w:val="clear" w:color="auto" w:fill="DDDDDD"/>
            <w:tcMar>
              <w:top w:w="28" w:type="dxa"/>
              <w:left w:w="57" w:type="dxa"/>
              <w:bottom w:w="28" w:type="dxa"/>
              <w:right w:w="57" w:type="dxa"/>
            </w:tcMar>
          </w:tcPr>
          <w:p w:rsidR="00E205CD" w:rsidRDefault="000E3E18">
            <w:pPr>
              <w:spacing w:before="0" w:after="0" w:line="240" w:lineRule="auto"/>
              <w:jc w:val="center"/>
              <w:rPr>
                <w:rFonts w:ascii="Arial" w:eastAsia="Times New Roman" w:hAnsi="Arial"/>
                <w:b/>
                <w:spacing w:val="-6"/>
                <w:lang w:eastAsia="cs-CZ"/>
              </w:rPr>
            </w:pPr>
            <w:r>
              <w:rPr>
                <w:rFonts w:ascii="Arial" w:eastAsia="Times New Roman" w:hAnsi="Arial"/>
                <w:b/>
                <w:spacing w:val="-6"/>
                <w:lang w:eastAsia="cs-CZ"/>
              </w:rPr>
              <w:t>Změna</w:t>
            </w:r>
          </w:p>
        </w:tc>
        <w:tc>
          <w:tcPr>
            <w:tcW w:w="1716" w:type="dxa"/>
            <w:tcBorders>
              <w:top w:val="single" w:sz="12" w:space="0" w:color="000000"/>
              <w:left w:val="single" w:sz="4" w:space="0" w:color="000000"/>
              <w:bottom w:val="single" w:sz="12" w:space="0" w:color="000000"/>
              <w:right w:val="single" w:sz="12" w:space="0" w:color="000000"/>
            </w:tcBorders>
            <w:shd w:val="clear" w:color="auto" w:fill="DDDDDD"/>
            <w:tcMar>
              <w:top w:w="28" w:type="dxa"/>
              <w:left w:w="57" w:type="dxa"/>
              <w:bottom w:w="28" w:type="dxa"/>
              <w:right w:w="57" w:type="dxa"/>
            </w:tcMar>
          </w:tcPr>
          <w:p w:rsidR="00E205CD" w:rsidRDefault="000E3E18">
            <w:pPr>
              <w:spacing w:before="0" w:after="0" w:line="240" w:lineRule="auto"/>
              <w:jc w:val="center"/>
              <w:rPr>
                <w:rFonts w:ascii="Arial" w:eastAsia="Times New Roman" w:hAnsi="Arial"/>
                <w:b/>
                <w:spacing w:val="-6"/>
                <w:lang w:eastAsia="cs-CZ"/>
              </w:rPr>
            </w:pPr>
            <w:r>
              <w:rPr>
                <w:rFonts w:ascii="Arial" w:eastAsia="Times New Roman" w:hAnsi="Arial"/>
                <w:b/>
                <w:spacing w:val="-6"/>
                <w:lang w:eastAsia="cs-CZ"/>
              </w:rPr>
              <w:t>Autor</w:t>
            </w:r>
          </w:p>
        </w:tc>
      </w:tr>
      <w:tr w:rsidR="00E205CD">
        <w:trPr>
          <w:trHeight w:hRule="exact" w:val="447"/>
        </w:trPr>
        <w:tc>
          <w:tcPr>
            <w:tcW w:w="1511" w:type="dxa"/>
            <w:tcBorders>
              <w:top w:val="single" w:sz="4" w:space="0" w:color="000000"/>
              <w:left w:val="single" w:sz="12" w:space="0" w:color="000000"/>
              <w:bottom w:val="single" w:sz="4" w:space="0" w:color="000000"/>
              <w:right w:val="single" w:sz="4" w:space="0" w:color="000000"/>
            </w:tcBorders>
            <w:shd w:val="clear" w:color="auto" w:fill="auto"/>
            <w:tcMar>
              <w:top w:w="28" w:type="dxa"/>
              <w:left w:w="57" w:type="dxa"/>
              <w:bottom w:w="28" w:type="dxa"/>
              <w:right w:w="57" w:type="dxa"/>
            </w:tcMar>
            <w:vAlign w:val="center"/>
          </w:tcPr>
          <w:p w:rsidR="00E205CD" w:rsidRDefault="00E4795C">
            <w:pPr>
              <w:spacing w:before="0" w:after="0" w:line="240" w:lineRule="auto"/>
              <w:jc w:val="left"/>
            </w:pPr>
            <w:proofErr w:type="gramStart"/>
            <w:r>
              <w:rPr>
                <w:rFonts w:ascii="Arial" w:eastAsia="Times New Roman" w:hAnsi="Arial"/>
                <w:spacing w:val="-6"/>
                <w:lang w:eastAsia="cs-CZ"/>
              </w:rPr>
              <w:t>11.11</w:t>
            </w:r>
            <w:r w:rsidR="000E3E18">
              <w:rPr>
                <w:rFonts w:ascii="Arial" w:eastAsia="Times New Roman" w:hAnsi="Arial"/>
                <w:spacing w:val="-6"/>
                <w:lang w:eastAsia="cs-CZ"/>
              </w:rPr>
              <w:t>.2013</w:t>
            </w:r>
            <w:proofErr w:type="gramEnd"/>
          </w:p>
        </w:tc>
        <w:tc>
          <w:tcPr>
            <w:tcW w:w="5894" w:type="dxa"/>
            <w:tcBorders>
              <w:top w:val="single" w:sz="4" w:space="0" w:color="000000"/>
              <w:left w:val="single" w:sz="4" w:space="0" w:color="000000"/>
              <w:bottom w:val="single" w:sz="4" w:space="0" w:color="000000"/>
              <w:right w:val="single" w:sz="4" w:space="0" w:color="000000"/>
            </w:tcBorders>
            <w:shd w:val="clear" w:color="auto" w:fill="auto"/>
            <w:tcMar>
              <w:top w:w="28" w:type="dxa"/>
              <w:left w:w="57" w:type="dxa"/>
              <w:bottom w:w="28" w:type="dxa"/>
              <w:right w:w="57" w:type="dxa"/>
            </w:tcMar>
            <w:vAlign w:val="center"/>
          </w:tcPr>
          <w:p w:rsidR="00E205CD" w:rsidRDefault="000E3E18">
            <w:pPr>
              <w:spacing w:before="0" w:after="0" w:line="240" w:lineRule="auto"/>
              <w:jc w:val="left"/>
              <w:rPr>
                <w:rFonts w:ascii="Arial" w:eastAsia="Times New Roman" w:hAnsi="Arial"/>
                <w:spacing w:val="-6"/>
                <w:lang w:eastAsia="cs-CZ"/>
              </w:rPr>
            </w:pPr>
            <w:r>
              <w:rPr>
                <w:rFonts w:ascii="Arial" w:eastAsia="Times New Roman" w:hAnsi="Arial"/>
                <w:spacing w:val="-6"/>
                <w:lang w:eastAsia="cs-CZ"/>
              </w:rPr>
              <w:t>Prvotní návrh</w:t>
            </w:r>
          </w:p>
        </w:tc>
        <w:tc>
          <w:tcPr>
            <w:tcW w:w="1716" w:type="dxa"/>
            <w:tcBorders>
              <w:top w:val="single" w:sz="4" w:space="0" w:color="000000"/>
              <w:left w:val="single" w:sz="4" w:space="0" w:color="000000"/>
              <w:bottom w:val="single" w:sz="4" w:space="0" w:color="000000"/>
              <w:right w:val="single" w:sz="12" w:space="0" w:color="000000"/>
            </w:tcBorders>
            <w:shd w:val="clear" w:color="auto" w:fill="auto"/>
            <w:tcMar>
              <w:top w:w="28" w:type="dxa"/>
              <w:left w:w="57" w:type="dxa"/>
              <w:bottom w:w="28" w:type="dxa"/>
              <w:right w:w="57" w:type="dxa"/>
            </w:tcMar>
            <w:vAlign w:val="center"/>
          </w:tcPr>
          <w:p w:rsidR="00E205CD" w:rsidRDefault="000E3E18">
            <w:pPr>
              <w:spacing w:before="0" w:after="0" w:line="240" w:lineRule="auto"/>
              <w:jc w:val="left"/>
              <w:rPr>
                <w:rFonts w:ascii="Arial" w:eastAsia="Times New Roman" w:hAnsi="Arial"/>
                <w:spacing w:val="-6"/>
                <w:lang w:eastAsia="cs-CZ"/>
              </w:rPr>
            </w:pPr>
            <w:r>
              <w:rPr>
                <w:rFonts w:ascii="Arial" w:eastAsia="Times New Roman" w:hAnsi="Arial"/>
                <w:spacing w:val="-6"/>
                <w:lang w:eastAsia="cs-CZ"/>
              </w:rPr>
              <w:t>David Blatský</w:t>
            </w:r>
          </w:p>
        </w:tc>
      </w:tr>
      <w:tr w:rsidR="00E205CD">
        <w:trPr>
          <w:trHeight w:hRule="exact" w:val="447"/>
        </w:trPr>
        <w:tc>
          <w:tcPr>
            <w:tcW w:w="1511" w:type="dxa"/>
            <w:tcBorders>
              <w:top w:val="single" w:sz="4" w:space="0" w:color="000000"/>
              <w:left w:val="single" w:sz="12" w:space="0" w:color="000000"/>
              <w:bottom w:val="single" w:sz="12" w:space="0" w:color="000000"/>
              <w:right w:val="single" w:sz="4" w:space="0" w:color="000000"/>
            </w:tcBorders>
            <w:shd w:val="clear" w:color="auto" w:fill="auto"/>
            <w:tcMar>
              <w:top w:w="28" w:type="dxa"/>
              <w:left w:w="57" w:type="dxa"/>
              <w:bottom w:w="28" w:type="dxa"/>
              <w:right w:w="57" w:type="dxa"/>
            </w:tcMar>
            <w:vAlign w:val="center"/>
          </w:tcPr>
          <w:p w:rsidR="00E205CD" w:rsidRDefault="00E205CD">
            <w:pPr>
              <w:spacing w:before="0" w:after="0" w:line="240" w:lineRule="auto"/>
              <w:jc w:val="left"/>
              <w:rPr>
                <w:rFonts w:ascii="Arial" w:eastAsia="Times New Roman" w:hAnsi="Arial"/>
                <w:spacing w:val="-6"/>
                <w:lang w:eastAsia="cs-CZ"/>
              </w:rPr>
            </w:pPr>
          </w:p>
        </w:tc>
        <w:tc>
          <w:tcPr>
            <w:tcW w:w="5894" w:type="dxa"/>
            <w:tcBorders>
              <w:top w:val="single" w:sz="4" w:space="0" w:color="000000"/>
              <w:left w:val="single" w:sz="4" w:space="0" w:color="000000"/>
              <w:bottom w:val="single" w:sz="12" w:space="0" w:color="000000"/>
              <w:right w:val="single" w:sz="4" w:space="0" w:color="000000"/>
            </w:tcBorders>
            <w:shd w:val="clear" w:color="auto" w:fill="auto"/>
            <w:tcMar>
              <w:top w:w="28" w:type="dxa"/>
              <w:left w:w="57" w:type="dxa"/>
              <w:bottom w:w="28" w:type="dxa"/>
              <w:right w:w="57" w:type="dxa"/>
            </w:tcMar>
            <w:vAlign w:val="center"/>
          </w:tcPr>
          <w:p w:rsidR="00E205CD" w:rsidRDefault="00E205CD">
            <w:pPr>
              <w:spacing w:before="0" w:after="0" w:line="240" w:lineRule="auto"/>
              <w:jc w:val="left"/>
              <w:rPr>
                <w:rFonts w:ascii="Arial" w:eastAsia="Times New Roman" w:hAnsi="Arial"/>
                <w:spacing w:val="-6"/>
                <w:lang w:eastAsia="cs-CZ"/>
              </w:rPr>
            </w:pPr>
          </w:p>
        </w:tc>
        <w:tc>
          <w:tcPr>
            <w:tcW w:w="1716" w:type="dxa"/>
            <w:tcBorders>
              <w:top w:val="single" w:sz="4" w:space="0" w:color="000000"/>
              <w:left w:val="single" w:sz="4" w:space="0" w:color="000000"/>
              <w:bottom w:val="single" w:sz="12" w:space="0" w:color="000000"/>
              <w:right w:val="single" w:sz="12" w:space="0" w:color="000000"/>
            </w:tcBorders>
            <w:shd w:val="clear" w:color="auto" w:fill="auto"/>
            <w:tcMar>
              <w:top w:w="28" w:type="dxa"/>
              <w:left w:w="57" w:type="dxa"/>
              <w:bottom w:w="28" w:type="dxa"/>
              <w:right w:w="57" w:type="dxa"/>
            </w:tcMar>
            <w:vAlign w:val="center"/>
          </w:tcPr>
          <w:p w:rsidR="00E205CD" w:rsidRDefault="00E205CD">
            <w:pPr>
              <w:spacing w:before="0" w:after="0" w:line="240" w:lineRule="auto"/>
              <w:jc w:val="left"/>
              <w:rPr>
                <w:rFonts w:ascii="Arial" w:eastAsia="Times New Roman" w:hAnsi="Arial"/>
                <w:spacing w:val="-6"/>
                <w:lang w:eastAsia="cs-CZ"/>
              </w:rPr>
            </w:pPr>
          </w:p>
        </w:tc>
      </w:tr>
    </w:tbl>
    <w:p w:rsidR="00E205CD" w:rsidRDefault="00E205CD">
      <w:pPr>
        <w:rPr>
          <w:lang w:eastAsia="cs-CZ"/>
        </w:rPr>
      </w:pPr>
    </w:p>
    <w:p w:rsidR="00E205CD" w:rsidRDefault="000E3E18">
      <w:pPr>
        <w:pStyle w:val="Nadpis1"/>
      </w:pPr>
      <w:bookmarkStart w:id="24" w:name="_Toc64941423"/>
      <w:bookmarkStart w:id="25" w:name="_Toc64942813"/>
      <w:bookmarkStart w:id="26" w:name="_Toc64946376"/>
      <w:bookmarkStart w:id="27" w:name="_Toc64941424"/>
      <w:bookmarkStart w:id="28" w:name="_Toc64942814"/>
      <w:bookmarkStart w:id="29" w:name="_Toc64946377"/>
      <w:bookmarkStart w:id="30" w:name="_Toc64941430"/>
      <w:bookmarkStart w:id="31" w:name="_Toc64942820"/>
      <w:bookmarkStart w:id="32" w:name="_Toc64946383"/>
      <w:bookmarkStart w:id="33" w:name="_Toc64941440"/>
      <w:bookmarkStart w:id="34" w:name="_Toc64942830"/>
      <w:bookmarkStart w:id="35" w:name="_Toc64946393"/>
      <w:bookmarkStart w:id="36" w:name="_Toc64941442"/>
      <w:bookmarkStart w:id="37" w:name="_Toc64942832"/>
      <w:bookmarkStart w:id="38" w:name="_Toc64946395"/>
      <w:bookmarkStart w:id="39" w:name="_Toc64941446"/>
      <w:bookmarkStart w:id="40" w:name="_Toc64942836"/>
      <w:bookmarkStart w:id="41" w:name="_Toc64946399"/>
      <w:bookmarkStart w:id="42" w:name="_Toc64941447"/>
      <w:bookmarkStart w:id="43" w:name="_Toc64942837"/>
      <w:bookmarkStart w:id="44" w:name="_Toc64946400"/>
      <w:bookmarkStart w:id="45" w:name="_Toc64941448"/>
      <w:bookmarkStart w:id="46" w:name="_Toc64942838"/>
      <w:bookmarkStart w:id="47" w:name="_Toc64946401"/>
      <w:bookmarkStart w:id="48" w:name="_Toc64941449"/>
      <w:bookmarkStart w:id="49" w:name="_Toc64942839"/>
      <w:bookmarkStart w:id="50" w:name="_Toc64946402"/>
      <w:bookmarkStart w:id="51" w:name="_Toc64941451"/>
      <w:bookmarkStart w:id="52" w:name="_Toc64942841"/>
      <w:bookmarkStart w:id="53" w:name="_Toc64946404"/>
      <w:bookmarkStart w:id="54" w:name="_Toc64941452"/>
      <w:bookmarkStart w:id="55" w:name="_Toc64942842"/>
      <w:bookmarkStart w:id="56" w:name="_Toc64946405"/>
      <w:bookmarkStart w:id="57" w:name="_Toc64941454"/>
      <w:bookmarkStart w:id="58" w:name="_Toc64942844"/>
      <w:bookmarkStart w:id="59" w:name="_Toc64946407"/>
      <w:bookmarkStart w:id="60" w:name="_Toc64941461"/>
      <w:bookmarkStart w:id="61" w:name="_Toc64942851"/>
      <w:bookmarkStart w:id="62" w:name="_Toc64946414"/>
      <w:bookmarkStart w:id="63" w:name="_Toc64941465"/>
      <w:bookmarkStart w:id="64" w:name="_Toc64942855"/>
      <w:bookmarkStart w:id="65" w:name="_Toc64946418"/>
      <w:bookmarkStart w:id="66" w:name="_Toc64941466"/>
      <w:bookmarkStart w:id="67" w:name="_Toc64942856"/>
      <w:bookmarkStart w:id="68" w:name="_Toc64946419"/>
      <w:bookmarkStart w:id="69" w:name="_Toc64941471"/>
      <w:bookmarkStart w:id="70" w:name="_Toc64942861"/>
      <w:bookmarkStart w:id="71" w:name="_Toc64946424"/>
      <w:bookmarkStart w:id="72" w:name="_Toc64941473"/>
      <w:bookmarkStart w:id="73" w:name="_Toc64942863"/>
      <w:bookmarkStart w:id="74" w:name="_Toc64946426"/>
      <w:bookmarkStart w:id="75" w:name="_Toc64941474"/>
      <w:bookmarkStart w:id="76" w:name="_Toc64942864"/>
      <w:bookmarkStart w:id="77" w:name="_Toc64946427"/>
      <w:bookmarkStart w:id="78" w:name="_Toc73359760"/>
      <w:bookmarkStart w:id="79" w:name="_Toc498447370"/>
      <w:bookmarkStart w:id="80" w:name="_Toc63240205"/>
      <w:bookmarkStart w:id="81" w:name="_Toc371972140"/>
      <w:bookmarkEnd w:id="20"/>
      <w:bookmarkEnd w:id="2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Specifikace zadání</w:t>
      </w:r>
      <w:bookmarkEnd w:id="81"/>
    </w:p>
    <w:p w:rsidR="00E4795C" w:rsidRDefault="00E4795C" w:rsidP="00E4795C">
      <w:pPr>
        <w:pStyle w:val="Nadpis2"/>
      </w:pPr>
      <w:bookmarkStart w:id="82" w:name="_Toc371972141"/>
      <w:r>
        <w:t>Gui návrh filtrovacího panelu</w:t>
      </w:r>
      <w:bookmarkEnd w:id="82"/>
    </w:p>
    <w:p w:rsidR="005D7C3A" w:rsidRDefault="00E4795C" w:rsidP="005D7C3A">
      <w:pPr>
        <w:keepNext/>
      </w:pPr>
      <w:r>
        <w:rPr>
          <w:noProof/>
          <w:lang w:eastAsia="cs-CZ"/>
        </w:rPr>
        <w:drawing>
          <wp:inline distT="0" distB="0" distL="0" distR="0" wp14:anchorId="5CFF01E7" wp14:editId="3DF8E6D1">
            <wp:extent cx="3582336" cy="53435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ovani.png"/>
                    <pic:cNvPicPr/>
                  </pic:nvPicPr>
                  <pic:blipFill>
                    <a:blip r:embed="rId9">
                      <a:extLst>
                        <a:ext uri="{28A0092B-C50C-407E-A947-70E740481C1C}">
                          <a14:useLocalDpi xmlns:a14="http://schemas.microsoft.com/office/drawing/2010/main" val="0"/>
                        </a:ext>
                      </a:extLst>
                    </a:blip>
                    <a:stretch>
                      <a:fillRect/>
                    </a:stretch>
                  </pic:blipFill>
                  <pic:spPr>
                    <a:xfrm>
                      <a:off x="0" y="0"/>
                      <a:ext cx="3589012" cy="5353483"/>
                    </a:xfrm>
                    <a:prstGeom prst="rect">
                      <a:avLst/>
                    </a:prstGeom>
                  </pic:spPr>
                </pic:pic>
              </a:graphicData>
            </a:graphic>
          </wp:inline>
        </w:drawing>
      </w:r>
    </w:p>
    <w:p w:rsidR="00E4795C" w:rsidRDefault="005D7C3A" w:rsidP="005D7C3A">
      <w:pPr>
        <w:pStyle w:val="Titulek"/>
        <w:jc w:val="both"/>
      </w:pPr>
      <w:r>
        <w:t xml:space="preserve">Obrázek </w:t>
      </w:r>
      <w:r>
        <w:fldChar w:fldCharType="begin"/>
      </w:r>
      <w:r>
        <w:instrText xml:space="preserve"> SEQ Obrázek \* ARABIC </w:instrText>
      </w:r>
      <w:r>
        <w:fldChar w:fldCharType="separate"/>
      </w:r>
      <w:r>
        <w:rPr>
          <w:noProof/>
        </w:rPr>
        <w:t>1</w:t>
      </w:r>
      <w:r>
        <w:fldChar w:fldCharType="end"/>
      </w:r>
      <w:r>
        <w:t>: Návrh pravého panelu GUI.</w:t>
      </w:r>
    </w:p>
    <w:p w:rsidR="00E4795C" w:rsidRDefault="00E4795C" w:rsidP="00E4795C">
      <w:pPr>
        <w:rPr>
          <w:lang w:eastAsia="cs-CZ"/>
        </w:rPr>
      </w:pPr>
      <w:r>
        <w:rPr>
          <w:lang w:eastAsia="cs-CZ"/>
        </w:rPr>
        <w:lastRenderedPageBreak/>
        <w:t xml:space="preserve">V panelu jsou nahoře seznamy </w:t>
      </w:r>
      <w:proofErr w:type="gramStart"/>
      <w:r>
        <w:rPr>
          <w:lang w:eastAsia="cs-CZ"/>
        </w:rPr>
        <w:t>parametrů podle</w:t>
      </w:r>
      <w:proofErr w:type="gramEnd"/>
      <w:r>
        <w:rPr>
          <w:lang w:eastAsia="cs-CZ"/>
        </w:rPr>
        <w:t xml:space="preserve"> kterých se filtruje a dole výpis odpovídajících hodin.</w:t>
      </w:r>
    </w:p>
    <w:p w:rsidR="00E4795C" w:rsidRDefault="00E4795C" w:rsidP="00E4795C">
      <w:pPr>
        <w:rPr>
          <w:lang w:eastAsia="cs-CZ"/>
        </w:rPr>
      </w:pPr>
      <w:r>
        <w:rPr>
          <w:lang w:eastAsia="cs-CZ"/>
        </w:rPr>
        <w:t xml:space="preserve">Na obrázku jsou filtry vyznačeny </w:t>
      </w:r>
      <w:proofErr w:type="gramStart"/>
      <w:r>
        <w:rPr>
          <w:lang w:eastAsia="cs-CZ"/>
        </w:rPr>
        <w:t>šipkami .</w:t>
      </w:r>
      <w:proofErr w:type="gramEnd"/>
    </w:p>
    <w:p w:rsidR="00E4795C" w:rsidRDefault="00E4795C" w:rsidP="00E4795C">
      <w:pPr>
        <w:rPr>
          <w:lang w:eastAsia="cs-CZ"/>
        </w:rPr>
      </w:pPr>
      <w:r>
        <w:rPr>
          <w:lang w:eastAsia="cs-CZ"/>
        </w:rPr>
        <w:t>Seznamy jsou následující:</w:t>
      </w:r>
    </w:p>
    <w:p w:rsidR="00E4795C" w:rsidRDefault="00E4795C" w:rsidP="00E4795C">
      <w:pPr>
        <w:pStyle w:val="Odstavecseseznamem"/>
        <w:numPr>
          <w:ilvl w:val="0"/>
          <w:numId w:val="14"/>
        </w:numPr>
        <w:rPr>
          <w:lang w:eastAsia="cs-CZ"/>
        </w:rPr>
      </w:pPr>
      <w:r>
        <w:rPr>
          <w:lang w:eastAsia="cs-CZ"/>
        </w:rPr>
        <w:t>Ročník – z něho se dá vybrat pouze jedna položka</w:t>
      </w:r>
      <w:r w:rsidR="00E62152">
        <w:rPr>
          <w:lang w:eastAsia="cs-CZ"/>
        </w:rPr>
        <w:t>,</w:t>
      </w:r>
      <w:r>
        <w:rPr>
          <w:lang w:eastAsia="cs-CZ"/>
        </w:rPr>
        <w:t xml:space="preserve"> na základě které se vyberou hodnoty do seznamu Zaměření</w:t>
      </w:r>
    </w:p>
    <w:p w:rsidR="00E4795C" w:rsidRDefault="00E4795C" w:rsidP="00E4795C">
      <w:pPr>
        <w:pStyle w:val="Odstavecseseznamem"/>
        <w:numPr>
          <w:ilvl w:val="0"/>
          <w:numId w:val="14"/>
        </w:numPr>
        <w:rPr>
          <w:lang w:eastAsia="cs-CZ"/>
        </w:rPr>
      </w:pPr>
      <w:r>
        <w:rPr>
          <w:lang w:eastAsia="cs-CZ"/>
        </w:rPr>
        <w:t>Zaměření</w:t>
      </w:r>
      <w:r>
        <w:rPr>
          <w:lang w:eastAsia="cs-CZ"/>
        </w:rPr>
        <w:t xml:space="preserve"> - </w:t>
      </w:r>
      <w:r>
        <w:rPr>
          <w:lang w:eastAsia="cs-CZ"/>
        </w:rPr>
        <w:t>z něho se dá vybrat pouze jedna položka</w:t>
      </w:r>
      <w:r w:rsidR="00E62152">
        <w:rPr>
          <w:lang w:eastAsia="cs-CZ"/>
        </w:rPr>
        <w:t>,</w:t>
      </w:r>
      <w:r>
        <w:rPr>
          <w:lang w:eastAsia="cs-CZ"/>
        </w:rPr>
        <w:t xml:space="preserve"> na základě které se vyberou hodnoty do seznamu </w:t>
      </w:r>
      <w:r>
        <w:rPr>
          <w:lang w:eastAsia="cs-CZ"/>
        </w:rPr>
        <w:t>Kruh</w:t>
      </w:r>
    </w:p>
    <w:p w:rsidR="00E4795C" w:rsidRDefault="00E4795C" w:rsidP="00E4795C">
      <w:pPr>
        <w:pStyle w:val="Odstavecseseznamem"/>
        <w:numPr>
          <w:ilvl w:val="0"/>
          <w:numId w:val="14"/>
        </w:numPr>
        <w:rPr>
          <w:lang w:eastAsia="cs-CZ"/>
        </w:rPr>
      </w:pPr>
      <w:r>
        <w:rPr>
          <w:lang w:eastAsia="cs-CZ"/>
        </w:rPr>
        <w:t>Kruh – je možné vybírat libovolně mnoho položek. Vybrané kruhy jsou vstupem pro filtr, který produkuje seznam hodin.</w:t>
      </w:r>
    </w:p>
    <w:p w:rsidR="00E4795C" w:rsidRDefault="00E4795C" w:rsidP="00E4795C">
      <w:pPr>
        <w:pStyle w:val="Odstavecseseznamem"/>
        <w:numPr>
          <w:ilvl w:val="0"/>
          <w:numId w:val="14"/>
        </w:numPr>
        <w:rPr>
          <w:lang w:eastAsia="cs-CZ"/>
        </w:rPr>
      </w:pPr>
      <w:r>
        <w:rPr>
          <w:lang w:eastAsia="cs-CZ"/>
        </w:rPr>
        <w:t>Katedra</w:t>
      </w:r>
      <w:r>
        <w:rPr>
          <w:lang w:eastAsia="cs-CZ"/>
        </w:rPr>
        <w:t xml:space="preserve"> – je možné vybírat libovolně mnoho položek. Vybrané </w:t>
      </w:r>
      <w:r>
        <w:rPr>
          <w:lang w:eastAsia="cs-CZ"/>
        </w:rPr>
        <w:t>katedry</w:t>
      </w:r>
      <w:r>
        <w:rPr>
          <w:lang w:eastAsia="cs-CZ"/>
        </w:rPr>
        <w:t xml:space="preserve"> jsou vstupem pro filtr, který produkuje </w:t>
      </w:r>
      <w:r w:rsidR="00E62152">
        <w:rPr>
          <w:lang w:eastAsia="cs-CZ"/>
        </w:rPr>
        <w:t xml:space="preserve">seznam hodin ale i pro filtr, který produkuje vedlejší seznam učitelů. Tedy vyberou se hodiny vypisované danými katedrami a učitelé spadající pod dané katedry. Pokud se nevybere žádná položka, filtr se nevezme v potaz. </w:t>
      </w:r>
    </w:p>
    <w:p w:rsidR="00E4795C" w:rsidRDefault="00E62152" w:rsidP="00E4795C">
      <w:pPr>
        <w:pStyle w:val="Odstavecseseznamem"/>
        <w:numPr>
          <w:ilvl w:val="0"/>
          <w:numId w:val="14"/>
        </w:numPr>
        <w:rPr>
          <w:lang w:eastAsia="cs-CZ"/>
        </w:rPr>
      </w:pPr>
      <w:r>
        <w:rPr>
          <w:lang w:eastAsia="cs-CZ"/>
        </w:rPr>
        <w:t xml:space="preserve">Vyučující – Je možno vybrat libovolné množství. Pokud se nevybere žádný, zobrazí se předměty vybraných kateder. </w:t>
      </w:r>
    </w:p>
    <w:p w:rsidR="00E62152" w:rsidRDefault="00E62152" w:rsidP="00E4795C">
      <w:pPr>
        <w:pStyle w:val="Odstavecseseznamem"/>
        <w:numPr>
          <w:ilvl w:val="0"/>
          <w:numId w:val="14"/>
        </w:numPr>
        <w:rPr>
          <w:lang w:eastAsia="cs-CZ"/>
        </w:rPr>
      </w:pPr>
      <w:r>
        <w:rPr>
          <w:lang w:eastAsia="cs-CZ"/>
        </w:rPr>
        <w:t>Budova – Libovolné množství je možno vybrat. Zobrazí se místnosti ve vybraných budovách.</w:t>
      </w:r>
    </w:p>
    <w:p w:rsidR="00E62152" w:rsidRDefault="00E62152" w:rsidP="00E4795C">
      <w:pPr>
        <w:pStyle w:val="Odstavecseseznamem"/>
        <w:numPr>
          <w:ilvl w:val="0"/>
          <w:numId w:val="14"/>
        </w:numPr>
        <w:rPr>
          <w:lang w:eastAsia="cs-CZ"/>
        </w:rPr>
      </w:pPr>
      <w:r>
        <w:rPr>
          <w:lang w:eastAsia="cs-CZ"/>
        </w:rPr>
        <w:t>Místnost – Zobrazí se hodiny vedené ve vybraných místnostech.</w:t>
      </w:r>
    </w:p>
    <w:p w:rsidR="00E62152" w:rsidRDefault="00E62152" w:rsidP="00E4795C">
      <w:pPr>
        <w:pStyle w:val="Odstavecseseznamem"/>
        <w:numPr>
          <w:ilvl w:val="0"/>
          <w:numId w:val="14"/>
        </w:numPr>
        <w:rPr>
          <w:lang w:eastAsia="cs-CZ"/>
        </w:rPr>
      </w:pPr>
      <w:r>
        <w:rPr>
          <w:lang w:eastAsia="cs-CZ"/>
        </w:rPr>
        <w:t>Den – Zobrazí se hodiny vedené v daný den.</w:t>
      </w:r>
    </w:p>
    <w:p w:rsidR="00E62152" w:rsidRPr="00E4795C" w:rsidRDefault="00E62152" w:rsidP="00E62152">
      <w:pPr>
        <w:pStyle w:val="Odstavecseseznamem"/>
        <w:numPr>
          <w:ilvl w:val="0"/>
          <w:numId w:val="14"/>
        </w:numPr>
        <w:rPr>
          <w:lang w:eastAsia="cs-CZ"/>
        </w:rPr>
      </w:pPr>
      <w:r>
        <w:rPr>
          <w:lang w:eastAsia="cs-CZ"/>
        </w:rPr>
        <w:t>Čas</w:t>
      </w:r>
      <w:r>
        <w:rPr>
          <w:lang w:eastAsia="cs-CZ"/>
        </w:rPr>
        <w:t xml:space="preserve"> – Zobrazí se hodiny vedené v daný </w:t>
      </w:r>
      <w:r>
        <w:rPr>
          <w:lang w:eastAsia="cs-CZ"/>
        </w:rPr>
        <w:t>Čas</w:t>
      </w:r>
      <w:r>
        <w:rPr>
          <w:lang w:eastAsia="cs-CZ"/>
        </w:rPr>
        <w:t>.</w:t>
      </w:r>
    </w:p>
    <w:p w:rsidR="00E205CD" w:rsidRDefault="00E62152" w:rsidP="00E62152">
      <w:pPr>
        <w:pStyle w:val="Nadpis2"/>
      </w:pPr>
      <w:bookmarkStart w:id="83" w:name="_Toc371972142"/>
      <w:r>
        <w:t>Programátorský popis řešení</w:t>
      </w:r>
      <w:bookmarkEnd w:id="83"/>
    </w:p>
    <w:p w:rsidR="00E205CD" w:rsidRDefault="007B12A2" w:rsidP="007B12A2">
      <w:pPr>
        <w:rPr>
          <w:lang w:eastAsia="cs-CZ"/>
        </w:rPr>
      </w:pPr>
      <w:r>
        <w:rPr>
          <w:lang w:eastAsia="cs-CZ"/>
        </w:rPr>
        <w:t xml:space="preserve">Pro každý seznam (ročník, zaměření, kruh…) jsou dostupné (z </w:t>
      </w:r>
      <w:proofErr w:type="spellStart"/>
      <w:r>
        <w:rPr>
          <w:lang w:eastAsia="cs-CZ"/>
        </w:rPr>
        <w:t>view</w:t>
      </w:r>
      <w:proofErr w:type="spellEnd"/>
      <w:r>
        <w:rPr>
          <w:lang w:eastAsia="cs-CZ"/>
        </w:rPr>
        <w:t xml:space="preserve"> </w:t>
      </w:r>
      <w:proofErr w:type="spellStart"/>
      <w:r>
        <w:rPr>
          <w:lang w:eastAsia="cs-CZ"/>
        </w:rPr>
        <w:t>componenty</w:t>
      </w:r>
      <w:proofErr w:type="spellEnd"/>
      <w:r>
        <w:rPr>
          <w:lang w:eastAsia="cs-CZ"/>
        </w:rPr>
        <w:t xml:space="preserve"> projektu) dvě instance objektu které je datově reprezentují příslušnou </w:t>
      </w:r>
      <w:r w:rsidR="00603043">
        <w:rPr>
          <w:lang w:eastAsia="cs-CZ"/>
        </w:rPr>
        <w:t>entitu (List</w:t>
      </w:r>
      <w:r w:rsidR="00603043">
        <w:rPr>
          <w:lang w:val="en-US" w:eastAsia="cs-CZ"/>
        </w:rPr>
        <w:t>&lt;</w:t>
      </w:r>
      <w:proofErr w:type="spellStart"/>
      <w:r w:rsidR="00603043">
        <w:rPr>
          <w:lang w:eastAsia="cs-CZ"/>
        </w:rPr>
        <w:t>DegreeYear</w:t>
      </w:r>
      <w:proofErr w:type="spellEnd"/>
      <w:r w:rsidR="00603043">
        <w:rPr>
          <w:lang w:eastAsia="cs-CZ"/>
        </w:rPr>
        <w:t>&gt;, List&lt;</w:t>
      </w:r>
      <w:proofErr w:type="spellStart"/>
      <w:r w:rsidR="00603043">
        <w:rPr>
          <w:lang w:eastAsia="cs-CZ"/>
        </w:rPr>
        <w:t>Zamereni</w:t>
      </w:r>
      <w:proofErr w:type="spellEnd"/>
      <w:r w:rsidR="00603043">
        <w:rPr>
          <w:lang w:eastAsia="cs-CZ"/>
        </w:rPr>
        <w:t>&gt;,…). Jeden seznam představuje zobrazené prvky seznamu, ve druhé seznamu jsou vybrané prvky. Například zobrazená (</w:t>
      </w:r>
      <w:proofErr w:type="spellStart"/>
      <w:r w:rsidR="00603043">
        <w:rPr>
          <w:lang w:eastAsia="cs-CZ"/>
        </w:rPr>
        <w:t>visible</w:t>
      </w:r>
      <w:proofErr w:type="spellEnd"/>
      <w:r w:rsidR="00603043">
        <w:rPr>
          <w:lang w:eastAsia="cs-CZ"/>
        </w:rPr>
        <w:t>) zaměření jsou:</w:t>
      </w:r>
    </w:p>
    <w:p w:rsidR="00603043" w:rsidRDefault="00603043" w:rsidP="007B12A2">
      <w:pPr>
        <w:rPr>
          <w:rFonts w:ascii="Consolas" w:hAnsi="Consolas" w:cs="Consolas"/>
          <w:color w:val="000000"/>
          <w:sz w:val="19"/>
          <w:szCs w:val="19"/>
          <w:lang w:eastAsia="cs-CZ"/>
        </w:rPr>
      </w:pP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Zamereni</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v_zamerenis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r>
        <w:rPr>
          <w:rFonts w:ascii="Consolas" w:hAnsi="Consolas" w:cs="Consolas"/>
          <w:color w:val="000000"/>
          <w:sz w:val="19"/>
          <w:szCs w:val="19"/>
          <w:lang w:eastAsia="cs-CZ"/>
        </w:rPr>
        <w:t xml:space="preserve"> </w:t>
      </w:r>
      <w:r>
        <w:rPr>
          <w:rFonts w:ascii="Consolas" w:hAnsi="Consolas" w:cs="Consolas"/>
          <w:color w:val="000000"/>
          <w:sz w:val="19"/>
          <w:szCs w:val="19"/>
          <w:lang w:val="en-US" w:eastAsia="cs-CZ"/>
        </w:rPr>
        <w:t xml:space="preserve">// v_ </w:t>
      </w:r>
      <w:proofErr w:type="spellStart"/>
      <w:r>
        <w:rPr>
          <w:rFonts w:ascii="Consolas" w:hAnsi="Consolas" w:cs="Consolas"/>
          <w:color w:val="000000"/>
          <w:sz w:val="19"/>
          <w:szCs w:val="19"/>
          <w:lang w:val="en-US" w:eastAsia="cs-CZ"/>
        </w:rPr>
        <w:t>zmanen</w:t>
      </w:r>
      <w:proofErr w:type="spellEnd"/>
      <w:r>
        <w:rPr>
          <w:rFonts w:ascii="Consolas" w:hAnsi="Consolas" w:cs="Consolas"/>
          <w:color w:val="000000"/>
          <w:sz w:val="19"/>
          <w:szCs w:val="19"/>
          <w:lang w:eastAsia="cs-CZ"/>
        </w:rPr>
        <w:t xml:space="preserve">á </w:t>
      </w:r>
      <w:proofErr w:type="spellStart"/>
      <w:r>
        <w:rPr>
          <w:rFonts w:ascii="Consolas" w:hAnsi="Consolas" w:cs="Consolas"/>
          <w:color w:val="000000"/>
          <w:sz w:val="19"/>
          <w:szCs w:val="19"/>
          <w:lang w:eastAsia="cs-CZ"/>
        </w:rPr>
        <w:t>visible</w:t>
      </w:r>
      <w:proofErr w:type="spellEnd"/>
    </w:p>
    <w:p w:rsidR="00603043" w:rsidRPr="00603043" w:rsidRDefault="00603043" w:rsidP="007B12A2">
      <w:pPr>
        <w:rPr>
          <w:rFonts w:asciiTheme="minorHAnsi" w:hAnsiTheme="minorHAnsi" w:cstheme="minorHAnsi"/>
          <w:color w:val="000000"/>
          <w:sz w:val="19"/>
          <w:szCs w:val="19"/>
          <w:lang w:eastAsia="cs-CZ"/>
        </w:rPr>
      </w:pPr>
      <w:r w:rsidRPr="00603043">
        <w:rPr>
          <w:rFonts w:asciiTheme="minorHAnsi" w:hAnsiTheme="minorHAnsi" w:cstheme="minorHAnsi"/>
          <w:color w:val="000000"/>
          <w:sz w:val="19"/>
          <w:szCs w:val="19"/>
          <w:lang w:eastAsia="cs-CZ"/>
        </w:rPr>
        <w:t xml:space="preserve">Tento objekt je </w:t>
      </w:r>
      <w:proofErr w:type="spellStart"/>
      <w:r w:rsidRPr="00603043">
        <w:rPr>
          <w:rFonts w:asciiTheme="minorHAnsi" w:hAnsiTheme="minorHAnsi" w:cstheme="minorHAnsi"/>
          <w:color w:val="000000"/>
          <w:sz w:val="19"/>
          <w:szCs w:val="19"/>
          <w:lang w:eastAsia="cs-CZ"/>
        </w:rPr>
        <w:t>readonly</w:t>
      </w:r>
      <w:proofErr w:type="spellEnd"/>
      <w:r w:rsidRPr="00603043">
        <w:rPr>
          <w:rFonts w:asciiTheme="minorHAnsi" w:hAnsiTheme="minorHAnsi" w:cstheme="minorHAnsi"/>
          <w:color w:val="000000"/>
          <w:sz w:val="19"/>
          <w:szCs w:val="19"/>
          <w:lang w:eastAsia="cs-CZ"/>
        </w:rPr>
        <w:t xml:space="preserve">, ve </w:t>
      </w:r>
      <w:proofErr w:type="spellStart"/>
      <w:r w:rsidRPr="00603043">
        <w:rPr>
          <w:rFonts w:asciiTheme="minorHAnsi" w:hAnsiTheme="minorHAnsi" w:cstheme="minorHAnsi"/>
          <w:color w:val="000000"/>
          <w:sz w:val="19"/>
          <w:szCs w:val="19"/>
          <w:lang w:eastAsia="cs-CZ"/>
        </w:rPr>
        <w:t>View</w:t>
      </w:r>
      <w:proofErr w:type="spellEnd"/>
      <w:r w:rsidRPr="00603043">
        <w:rPr>
          <w:rFonts w:asciiTheme="minorHAnsi" w:hAnsiTheme="minorHAnsi" w:cstheme="minorHAnsi"/>
          <w:color w:val="000000"/>
          <w:sz w:val="19"/>
          <w:szCs w:val="19"/>
          <w:lang w:eastAsia="cs-CZ"/>
        </w:rPr>
        <w:t xml:space="preserve"> se pouze jednoduše přepíšou hodnoty do příslušné komponenty GUI.</w:t>
      </w:r>
    </w:p>
    <w:p w:rsidR="00603043" w:rsidRPr="00603043" w:rsidRDefault="00603043" w:rsidP="007B12A2">
      <w:pPr>
        <w:rPr>
          <w:rFonts w:asciiTheme="minorHAnsi" w:hAnsiTheme="minorHAnsi" w:cstheme="minorHAnsi"/>
          <w:color w:val="000000"/>
          <w:sz w:val="19"/>
          <w:szCs w:val="19"/>
          <w:lang w:eastAsia="cs-CZ"/>
        </w:rPr>
      </w:pPr>
      <w:r w:rsidRPr="00603043">
        <w:rPr>
          <w:rFonts w:asciiTheme="minorHAnsi" w:hAnsiTheme="minorHAnsi" w:cstheme="minorHAnsi"/>
          <w:color w:val="000000"/>
          <w:sz w:val="19"/>
          <w:szCs w:val="19"/>
          <w:lang w:eastAsia="cs-CZ"/>
        </w:rPr>
        <w:t xml:space="preserve">Potom co uživatel vybere nějaké zaměření, tak se ve </w:t>
      </w:r>
      <w:proofErr w:type="spellStart"/>
      <w:r w:rsidRPr="00603043">
        <w:rPr>
          <w:rFonts w:asciiTheme="minorHAnsi" w:hAnsiTheme="minorHAnsi" w:cstheme="minorHAnsi"/>
          <w:color w:val="000000"/>
          <w:sz w:val="19"/>
          <w:szCs w:val="19"/>
          <w:lang w:eastAsia="cs-CZ"/>
        </w:rPr>
        <w:t>View</w:t>
      </w:r>
      <w:proofErr w:type="spellEnd"/>
      <w:r w:rsidRPr="00603043">
        <w:rPr>
          <w:rFonts w:asciiTheme="minorHAnsi" w:hAnsiTheme="minorHAnsi" w:cstheme="minorHAnsi"/>
          <w:color w:val="000000"/>
          <w:sz w:val="19"/>
          <w:szCs w:val="19"/>
          <w:lang w:eastAsia="cs-CZ"/>
        </w:rPr>
        <w:t xml:space="preserve"> přiřadí do následující instance vybrané zaměření (zaměření se vybírá jen jedno, proto to není list)</w:t>
      </w:r>
      <w:r>
        <w:rPr>
          <w:rFonts w:asciiTheme="minorHAnsi" w:hAnsiTheme="minorHAnsi" w:cstheme="minorHAnsi"/>
          <w:color w:val="000000"/>
          <w:sz w:val="19"/>
          <w:szCs w:val="19"/>
          <w:lang w:eastAsia="cs-CZ"/>
        </w:rPr>
        <w:t>.</w:t>
      </w:r>
    </w:p>
    <w:p w:rsidR="00603043" w:rsidRDefault="00603043" w:rsidP="007B12A2">
      <w:pPr>
        <w:rPr>
          <w:rFonts w:ascii="Consolas" w:hAnsi="Consolas" w:cs="Consolas"/>
          <w:color w:val="000000"/>
          <w:sz w:val="19"/>
          <w:szCs w:val="19"/>
          <w:lang w:eastAsia="cs-CZ"/>
        </w:rPr>
      </w:pP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2B91AF"/>
          <w:sz w:val="19"/>
          <w:szCs w:val="19"/>
          <w:highlight w:val="white"/>
          <w:lang w:eastAsia="cs-CZ"/>
        </w:rPr>
        <w:t>Zamereni</w:t>
      </w:r>
      <w:proofErr w:type="spellEnd"/>
      <w:r>
        <w:rPr>
          <w:rFonts w:ascii="Consolas" w:hAnsi="Consolas" w:cs="Consolas"/>
          <w:color w:val="000000"/>
          <w:sz w:val="19"/>
          <w:szCs w:val="19"/>
          <w:highlight w:val="white"/>
          <w:lang w:eastAsia="cs-CZ"/>
        </w:rPr>
        <w:t xml:space="preserve"> </w:t>
      </w:r>
      <w:proofErr w:type="spellStart"/>
      <w:r>
        <w:rPr>
          <w:rFonts w:ascii="Consolas" w:hAnsi="Consolas" w:cs="Consolas"/>
          <w:color w:val="000000"/>
          <w:sz w:val="19"/>
          <w:szCs w:val="19"/>
          <w:highlight w:val="white"/>
          <w:lang w:eastAsia="cs-CZ"/>
        </w:rPr>
        <w:t>s_zamereni</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r>
        <w:rPr>
          <w:rFonts w:ascii="Consolas" w:hAnsi="Consolas" w:cs="Consolas"/>
          <w:color w:val="000000"/>
          <w:sz w:val="19"/>
          <w:szCs w:val="19"/>
          <w:lang w:eastAsia="cs-CZ"/>
        </w:rPr>
        <w:t xml:space="preserve"> </w:t>
      </w:r>
      <w:r>
        <w:rPr>
          <w:rFonts w:ascii="Consolas" w:hAnsi="Consolas" w:cs="Consolas"/>
          <w:color w:val="000000"/>
          <w:sz w:val="19"/>
          <w:szCs w:val="19"/>
          <w:lang w:val="en-US" w:eastAsia="cs-CZ"/>
        </w:rPr>
        <w:t xml:space="preserve">// </w:t>
      </w:r>
      <w:r>
        <w:rPr>
          <w:rFonts w:ascii="Consolas" w:hAnsi="Consolas" w:cs="Consolas"/>
          <w:color w:val="000000"/>
          <w:sz w:val="19"/>
          <w:szCs w:val="19"/>
          <w:lang w:val="en-US" w:eastAsia="cs-CZ"/>
        </w:rPr>
        <w:t>s</w:t>
      </w:r>
      <w:r>
        <w:rPr>
          <w:rFonts w:ascii="Consolas" w:hAnsi="Consolas" w:cs="Consolas"/>
          <w:color w:val="000000"/>
          <w:sz w:val="19"/>
          <w:szCs w:val="19"/>
          <w:lang w:val="en-US" w:eastAsia="cs-CZ"/>
        </w:rPr>
        <w:t xml:space="preserve">_ </w:t>
      </w:r>
      <w:proofErr w:type="spellStart"/>
      <w:r>
        <w:rPr>
          <w:rFonts w:ascii="Consolas" w:hAnsi="Consolas" w:cs="Consolas"/>
          <w:color w:val="000000"/>
          <w:sz w:val="19"/>
          <w:szCs w:val="19"/>
          <w:lang w:val="en-US" w:eastAsia="cs-CZ"/>
        </w:rPr>
        <w:t>zmanen</w:t>
      </w:r>
      <w:proofErr w:type="spellEnd"/>
      <w:r>
        <w:rPr>
          <w:rFonts w:ascii="Consolas" w:hAnsi="Consolas" w:cs="Consolas"/>
          <w:color w:val="000000"/>
          <w:sz w:val="19"/>
          <w:szCs w:val="19"/>
          <w:lang w:eastAsia="cs-CZ"/>
        </w:rPr>
        <w:t xml:space="preserve">á </w:t>
      </w:r>
      <w:proofErr w:type="spellStart"/>
      <w:r>
        <w:rPr>
          <w:rFonts w:ascii="Consolas" w:hAnsi="Consolas" w:cs="Consolas"/>
          <w:color w:val="000000"/>
          <w:sz w:val="19"/>
          <w:szCs w:val="19"/>
          <w:lang w:eastAsia="cs-CZ"/>
        </w:rPr>
        <w:t>selected</w:t>
      </w:r>
      <w:proofErr w:type="spellEnd"/>
    </w:p>
    <w:p w:rsidR="00603043" w:rsidRPr="00603043" w:rsidRDefault="00603043" w:rsidP="007B12A2">
      <w:pPr>
        <w:rPr>
          <w:rFonts w:asciiTheme="minorHAnsi" w:hAnsiTheme="minorHAnsi" w:cstheme="minorHAnsi"/>
          <w:lang w:eastAsia="cs-CZ"/>
        </w:rPr>
      </w:pPr>
      <w:r>
        <w:rPr>
          <w:rFonts w:asciiTheme="minorHAnsi" w:hAnsiTheme="minorHAnsi" w:cstheme="minorHAnsi"/>
          <w:color w:val="000000"/>
          <w:sz w:val="19"/>
          <w:szCs w:val="19"/>
          <w:lang w:eastAsia="cs-CZ"/>
        </w:rPr>
        <w:t xml:space="preserve">Po přiřazení do </w:t>
      </w:r>
      <w:proofErr w:type="spellStart"/>
      <w:r>
        <w:rPr>
          <w:rFonts w:asciiTheme="minorHAnsi" w:hAnsiTheme="minorHAnsi" w:cstheme="minorHAnsi"/>
          <w:color w:val="000000"/>
          <w:sz w:val="19"/>
          <w:szCs w:val="19"/>
          <w:lang w:eastAsia="cs-CZ"/>
        </w:rPr>
        <w:t>selected</w:t>
      </w:r>
      <w:proofErr w:type="spellEnd"/>
      <w:r>
        <w:rPr>
          <w:rFonts w:asciiTheme="minorHAnsi" w:hAnsiTheme="minorHAnsi" w:cstheme="minorHAnsi"/>
          <w:color w:val="000000"/>
          <w:sz w:val="19"/>
          <w:szCs w:val="19"/>
          <w:lang w:eastAsia="cs-CZ"/>
        </w:rPr>
        <w:t xml:space="preserve"> proměnné stačí zavolat příslušný filtr, který aktualizuje hodnoty ve </w:t>
      </w:r>
      <w:proofErr w:type="spellStart"/>
      <w:r>
        <w:rPr>
          <w:rFonts w:asciiTheme="minorHAnsi" w:hAnsiTheme="minorHAnsi" w:cstheme="minorHAnsi"/>
          <w:color w:val="000000"/>
          <w:sz w:val="19"/>
          <w:szCs w:val="19"/>
          <w:lang w:eastAsia="cs-CZ"/>
        </w:rPr>
        <w:t>visible</w:t>
      </w:r>
      <w:proofErr w:type="spellEnd"/>
      <w:r>
        <w:rPr>
          <w:rFonts w:asciiTheme="minorHAnsi" w:hAnsiTheme="minorHAnsi" w:cstheme="minorHAnsi"/>
          <w:color w:val="000000"/>
          <w:sz w:val="19"/>
          <w:szCs w:val="19"/>
          <w:lang w:eastAsia="cs-CZ"/>
        </w:rPr>
        <w:t xml:space="preserve"> proměnných. V tomto případě to bude </w:t>
      </w:r>
      <w:r>
        <w:rPr>
          <w:rFonts w:ascii="Consolas" w:hAnsi="Consolas" w:cs="Consolas"/>
          <w:color w:val="000000"/>
          <w:sz w:val="19"/>
          <w:szCs w:val="19"/>
          <w:highlight w:val="white"/>
          <w:lang w:eastAsia="cs-CZ"/>
        </w:rPr>
        <w:t>FilterZamereni2Kruhy()</w:t>
      </w:r>
      <w:r>
        <w:rPr>
          <w:rFonts w:ascii="Consolas" w:hAnsi="Consolas" w:cs="Consolas"/>
          <w:color w:val="000000"/>
          <w:sz w:val="19"/>
          <w:szCs w:val="19"/>
          <w:lang w:eastAsia="cs-CZ"/>
        </w:rPr>
        <w:t xml:space="preserve">. </w:t>
      </w:r>
    </w:p>
    <w:p w:rsidR="00E205CD" w:rsidRDefault="00603043">
      <w:pPr>
        <w:pStyle w:val="Nadpis2"/>
      </w:pPr>
      <w:bookmarkStart w:id="84" w:name="_Toc371972143"/>
      <w:r>
        <w:t>Seznam veřejných proměnných pro kontejnery GUI</w:t>
      </w:r>
      <w:bookmarkEnd w:id="84"/>
    </w:p>
    <w:p w:rsidR="00603043" w:rsidRPr="00603043" w:rsidRDefault="00603043" w:rsidP="00603043">
      <w:pPr>
        <w:rPr>
          <w:lang w:eastAsia="cs-CZ"/>
        </w:rPr>
      </w:pPr>
    </w:p>
    <w:p w:rsidR="00603043" w:rsidRDefault="005D7C3A" w:rsidP="005D7C3A">
      <w:pPr>
        <w:suppressAutoHyphens w:val="0"/>
        <w:autoSpaceDE w:val="0"/>
        <w:adjustRightInd w:val="0"/>
        <w:spacing w:before="0" w:after="0" w:line="240" w:lineRule="auto"/>
        <w:ind w:firstLine="708"/>
        <w:jc w:val="left"/>
        <w:textAlignment w:val="auto"/>
        <w:rPr>
          <w:rFonts w:ascii="Consolas" w:hAnsi="Consolas" w:cs="Consolas"/>
          <w:color w:val="000000"/>
          <w:sz w:val="19"/>
          <w:szCs w:val="19"/>
          <w:highlight w:val="white"/>
          <w:lang w:eastAsia="cs-CZ"/>
        </w:rPr>
      </w:pPr>
      <w:r>
        <w:rPr>
          <w:rFonts w:ascii="Consolas" w:hAnsi="Consolas" w:cs="Consolas"/>
          <w:color w:val="0000FF"/>
          <w:sz w:val="19"/>
          <w:szCs w:val="19"/>
          <w:highlight w:val="white"/>
          <w:lang w:eastAsia="cs-CZ"/>
        </w:rPr>
        <w:lastRenderedPageBreak/>
        <w:t xml:space="preserve"> </w:t>
      </w:r>
      <w:r w:rsidR="00603043">
        <w:rPr>
          <w:rFonts w:ascii="Consolas" w:hAnsi="Consolas" w:cs="Consolas"/>
          <w:color w:val="0000FF"/>
          <w:sz w:val="19"/>
          <w:szCs w:val="19"/>
          <w:highlight w:val="white"/>
          <w:lang w:eastAsia="cs-CZ"/>
        </w:rPr>
        <w:t>public</w:t>
      </w:r>
      <w:r w:rsidR="00603043">
        <w:rPr>
          <w:rFonts w:ascii="Consolas" w:hAnsi="Consolas" w:cs="Consolas"/>
          <w:color w:val="000000"/>
          <w:sz w:val="19"/>
          <w:szCs w:val="19"/>
          <w:highlight w:val="white"/>
          <w:lang w:eastAsia="cs-CZ"/>
        </w:rPr>
        <w:t xml:space="preserve"> </w:t>
      </w:r>
      <w:r w:rsidR="00603043">
        <w:rPr>
          <w:rFonts w:ascii="Consolas" w:hAnsi="Consolas" w:cs="Consolas"/>
          <w:color w:val="2B91AF"/>
          <w:sz w:val="19"/>
          <w:szCs w:val="19"/>
          <w:highlight w:val="white"/>
          <w:lang w:eastAsia="cs-CZ"/>
        </w:rPr>
        <w:t>List</w:t>
      </w:r>
      <w:r w:rsidR="00603043">
        <w:rPr>
          <w:rFonts w:ascii="Consolas" w:hAnsi="Consolas" w:cs="Consolas"/>
          <w:color w:val="000000"/>
          <w:sz w:val="19"/>
          <w:szCs w:val="19"/>
          <w:highlight w:val="white"/>
          <w:lang w:eastAsia="cs-CZ"/>
        </w:rPr>
        <w:t>&lt;</w:t>
      </w:r>
      <w:proofErr w:type="spellStart"/>
      <w:r w:rsidR="00603043">
        <w:rPr>
          <w:rFonts w:ascii="Consolas" w:hAnsi="Consolas" w:cs="Consolas"/>
          <w:color w:val="2B91AF"/>
          <w:sz w:val="19"/>
          <w:szCs w:val="19"/>
          <w:highlight w:val="white"/>
          <w:lang w:eastAsia="cs-CZ"/>
        </w:rPr>
        <w:t>TimetableField</w:t>
      </w:r>
      <w:proofErr w:type="spellEnd"/>
      <w:r w:rsidR="00603043">
        <w:rPr>
          <w:rFonts w:ascii="Consolas" w:hAnsi="Consolas" w:cs="Consolas"/>
          <w:color w:val="000000"/>
          <w:sz w:val="19"/>
          <w:szCs w:val="19"/>
          <w:highlight w:val="white"/>
          <w:lang w:eastAsia="cs-CZ"/>
        </w:rPr>
        <w:t xml:space="preserve">&gt; </w:t>
      </w:r>
      <w:proofErr w:type="spellStart"/>
      <w:r w:rsidR="00603043">
        <w:rPr>
          <w:rFonts w:ascii="Consolas" w:hAnsi="Consolas" w:cs="Consolas"/>
          <w:color w:val="000000"/>
          <w:sz w:val="19"/>
          <w:szCs w:val="19"/>
          <w:highlight w:val="white"/>
          <w:lang w:eastAsia="cs-CZ"/>
        </w:rPr>
        <w:t>v_timetablefields</w:t>
      </w:r>
      <w:proofErr w:type="spellEnd"/>
      <w:r w:rsidR="00603043">
        <w:rPr>
          <w:rFonts w:ascii="Consolas" w:hAnsi="Consolas" w:cs="Consolas"/>
          <w:color w:val="000000"/>
          <w:sz w:val="19"/>
          <w:szCs w:val="19"/>
          <w:highlight w:val="white"/>
          <w:lang w:eastAsia="cs-CZ"/>
        </w:rPr>
        <w:t xml:space="preserve"> { </w:t>
      </w:r>
      <w:proofErr w:type="spellStart"/>
      <w:r w:rsidR="00603043">
        <w:rPr>
          <w:rFonts w:ascii="Consolas" w:hAnsi="Consolas" w:cs="Consolas"/>
          <w:color w:val="0000FF"/>
          <w:sz w:val="19"/>
          <w:szCs w:val="19"/>
          <w:highlight w:val="white"/>
          <w:lang w:eastAsia="cs-CZ"/>
        </w:rPr>
        <w:t>get</w:t>
      </w:r>
      <w:proofErr w:type="spellEnd"/>
      <w:r w:rsidR="00603043">
        <w:rPr>
          <w:rFonts w:ascii="Consolas" w:hAnsi="Consolas" w:cs="Consolas"/>
          <w:color w:val="000000"/>
          <w:sz w:val="19"/>
          <w:szCs w:val="19"/>
          <w:highlight w:val="white"/>
          <w:lang w:eastAsia="cs-CZ"/>
        </w:rPr>
        <w:t xml:space="preserve">; </w:t>
      </w:r>
      <w:proofErr w:type="spellStart"/>
      <w:r w:rsidR="00603043">
        <w:rPr>
          <w:rFonts w:ascii="Consolas" w:hAnsi="Consolas" w:cs="Consolas"/>
          <w:color w:val="0000FF"/>
          <w:sz w:val="19"/>
          <w:szCs w:val="19"/>
          <w:highlight w:val="white"/>
          <w:lang w:eastAsia="cs-CZ"/>
        </w:rPr>
        <w:t>private</w:t>
      </w:r>
      <w:proofErr w:type="spellEnd"/>
      <w:r w:rsidR="00603043">
        <w:rPr>
          <w:rFonts w:ascii="Consolas" w:hAnsi="Consolas" w:cs="Consolas"/>
          <w:color w:val="000000"/>
          <w:sz w:val="19"/>
          <w:szCs w:val="19"/>
          <w:highlight w:val="white"/>
          <w:lang w:eastAsia="cs-CZ"/>
        </w:rPr>
        <w:t xml:space="preserve"> </w:t>
      </w:r>
      <w:r w:rsidR="00603043">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8000"/>
          <w:sz w:val="19"/>
          <w:szCs w:val="19"/>
          <w:highlight w:val="white"/>
          <w:lang w:eastAsia="cs-CZ"/>
        </w:rPr>
        <w:t xml:space="preserve">//data zobrazená v </w:t>
      </w:r>
      <w:proofErr w:type="spellStart"/>
      <w:r>
        <w:rPr>
          <w:rFonts w:ascii="Consolas" w:hAnsi="Consolas" w:cs="Consolas"/>
          <w:color w:val="008000"/>
          <w:sz w:val="19"/>
          <w:szCs w:val="19"/>
          <w:highlight w:val="white"/>
          <w:lang w:eastAsia="cs-CZ"/>
        </w:rPr>
        <w:t>příslučných</w:t>
      </w:r>
      <w:proofErr w:type="spellEnd"/>
      <w:r>
        <w:rPr>
          <w:rFonts w:ascii="Consolas" w:hAnsi="Consolas" w:cs="Consolas"/>
          <w:color w:val="008000"/>
          <w:sz w:val="19"/>
          <w:szCs w:val="19"/>
          <w:highlight w:val="white"/>
          <w:lang w:eastAsia="cs-CZ"/>
        </w:rPr>
        <w:t xml:space="preserve"> objektech </w:t>
      </w:r>
      <w:proofErr w:type="spellStart"/>
      <w:r w:rsidR="005D7C3A">
        <w:rPr>
          <w:rFonts w:ascii="Consolas" w:hAnsi="Consolas" w:cs="Consolas"/>
          <w:color w:val="008000"/>
          <w:sz w:val="19"/>
          <w:szCs w:val="19"/>
          <w:highlight w:val="white"/>
          <w:lang w:eastAsia="cs-CZ"/>
        </w:rPr>
        <w:t>gui</w:t>
      </w:r>
      <w:proofErr w:type="spellEnd"/>
      <w:r>
        <w:rPr>
          <w:rFonts w:ascii="Consolas" w:hAnsi="Consolas" w:cs="Consolas"/>
          <w:color w:val="008000"/>
          <w:sz w:val="19"/>
          <w:szCs w:val="19"/>
          <w:highlight w:val="white"/>
          <w:lang w:eastAsia="cs-CZ"/>
        </w:rPr>
        <w:t xml:space="preserve"> - </w:t>
      </w:r>
      <w:proofErr w:type="spellStart"/>
      <w:r>
        <w:rPr>
          <w:rFonts w:ascii="Consolas" w:hAnsi="Consolas" w:cs="Consolas"/>
          <w:color w:val="008000"/>
          <w:sz w:val="19"/>
          <w:szCs w:val="19"/>
          <w:highlight w:val="white"/>
          <w:lang w:eastAsia="cs-CZ"/>
        </w:rPr>
        <w:t>visible</w:t>
      </w:r>
      <w:proofErr w:type="spellEnd"/>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DegreeYear</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v_degreeyears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Zamereni</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v_zamerenis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r>
        <w:rPr>
          <w:rFonts w:ascii="Consolas" w:hAnsi="Consolas" w:cs="Consolas"/>
          <w:color w:val="2B91AF"/>
          <w:sz w:val="19"/>
          <w:szCs w:val="19"/>
          <w:highlight w:val="white"/>
          <w:lang w:eastAsia="cs-CZ"/>
        </w:rPr>
        <w:t>Kruh</w:t>
      </w:r>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v_kruhy</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r>
        <w:rPr>
          <w:rFonts w:ascii="Consolas" w:hAnsi="Consolas" w:cs="Consolas"/>
          <w:color w:val="2B91AF"/>
          <w:sz w:val="19"/>
          <w:szCs w:val="19"/>
          <w:highlight w:val="white"/>
          <w:lang w:eastAsia="cs-CZ"/>
        </w:rPr>
        <w:t>Department</w:t>
      </w:r>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v_departments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Lecturer</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v_lecturers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Building</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v_buildings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Classroom</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v_classrooms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Day</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v_days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Time</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v_times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8000"/>
          <w:sz w:val="19"/>
          <w:szCs w:val="19"/>
          <w:highlight w:val="white"/>
          <w:lang w:eastAsia="cs-CZ"/>
        </w:rPr>
        <w:t xml:space="preserve">//označené kolonky v </w:t>
      </w:r>
      <w:proofErr w:type="spellStart"/>
      <w:r>
        <w:rPr>
          <w:rFonts w:ascii="Consolas" w:hAnsi="Consolas" w:cs="Consolas"/>
          <w:color w:val="008000"/>
          <w:sz w:val="19"/>
          <w:szCs w:val="19"/>
          <w:highlight w:val="white"/>
          <w:lang w:eastAsia="cs-CZ"/>
        </w:rPr>
        <w:t>příslučných</w:t>
      </w:r>
      <w:proofErr w:type="spellEnd"/>
      <w:r>
        <w:rPr>
          <w:rFonts w:ascii="Consolas" w:hAnsi="Consolas" w:cs="Consolas"/>
          <w:color w:val="008000"/>
          <w:sz w:val="19"/>
          <w:szCs w:val="19"/>
          <w:highlight w:val="white"/>
          <w:lang w:eastAsia="cs-CZ"/>
        </w:rPr>
        <w:t xml:space="preserve"> objektech </w:t>
      </w:r>
      <w:proofErr w:type="spellStart"/>
      <w:r>
        <w:rPr>
          <w:rFonts w:ascii="Consolas" w:hAnsi="Consolas" w:cs="Consolas"/>
          <w:color w:val="008000"/>
          <w:sz w:val="19"/>
          <w:szCs w:val="19"/>
          <w:highlight w:val="white"/>
          <w:lang w:eastAsia="cs-CZ"/>
        </w:rPr>
        <w:t>view</w:t>
      </w:r>
      <w:proofErr w:type="spellEnd"/>
      <w:r>
        <w:rPr>
          <w:rFonts w:ascii="Consolas" w:hAnsi="Consolas" w:cs="Consolas"/>
          <w:color w:val="008000"/>
          <w:sz w:val="19"/>
          <w:szCs w:val="19"/>
          <w:highlight w:val="white"/>
          <w:lang w:eastAsia="cs-CZ"/>
        </w:rPr>
        <w:t xml:space="preserve"> - </w:t>
      </w:r>
      <w:proofErr w:type="spellStart"/>
      <w:r>
        <w:rPr>
          <w:rFonts w:ascii="Consolas" w:hAnsi="Consolas" w:cs="Consolas"/>
          <w:color w:val="008000"/>
          <w:sz w:val="19"/>
          <w:szCs w:val="19"/>
          <w:highlight w:val="white"/>
          <w:lang w:eastAsia="cs-CZ"/>
        </w:rPr>
        <w:t>selected</w:t>
      </w:r>
      <w:proofErr w:type="spellEnd"/>
      <w:r>
        <w:rPr>
          <w:rFonts w:ascii="Consolas" w:hAnsi="Consolas" w:cs="Consolas"/>
          <w:color w:val="008000"/>
          <w:sz w:val="19"/>
          <w:szCs w:val="19"/>
          <w:highlight w:val="white"/>
          <w:lang w:eastAsia="cs-CZ"/>
        </w:rPr>
        <w:t xml:space="preserve">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2B91AF"/>
          <w:sz w:val="19"/>
          <w:szCs w:val="19"/>
          <w:highlight w:val="white"/>
          <w:lang w:eastAsia="cs-CZ"/>
        </w:rPr>
        <w:t>DegreeYear</w:t>
      </w:r>
      <w:proofErr w:type="spellEnd"/>
      <w:r>
        <w:rPr>
          <w:rFonts w:ascii="Consolas" w:hAnsi="Consolas" w:cs="Consolas"/>
          <w:color w:val="000000"/>
          <w:sz w:val="19"/>
          <w:szCs w:val="19"/>
          <w:highlight w:val="white"/>
          <w:lang w:eastAsia="cs-CZ"/>
        </w:rPr>
        <w:t xml:space="preserve"> </w:t>
      </w:r>
      <w:proofErr w:type="spellStart"/>
      <w:r>
        <w:rPr>
          <w:rFonts w:ascii="Consolas" w:hAnsi="Consolas" w:cs="Consolas"/>
          <w:color w:val="000000"/>
          <w:sz w:val="19"/>
          <w:szCs w:val="19"/>
          <w:highlight w:val="white"/>
          <w:lang w:eastAsia="cs-CZ"/>
        </w:rPr>
        <w:t>s_degreeyear</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2B91AF"/>
          <w:sz w:val="19"/>
          <w:szCs w:val="19"/>
          <w:highlight w:val="white"/>
          <w:lang w:eastAsia="cs-CZ"/>
        </w:rPr>
        <w:t>Zamereni</w:t>
      </w:r>
      <w:proofErr w:type="spellEnd"/>
      <w:r>
        <w:rPr>
          <w:rFonts w:ascii="Consolas" w:hAnsi="Consolas" w:cs="Consolas"/>
          <w:color w:val="000000"/>
          <w:sz w:val="19"/>
          <w:szCs w:val="19"/>
          <w:highlight w:val="white"/>
          <w:lang w:eastAsia="cs-CZ"/>
        </w:rPr>
        <w:t xml:space="preserve"> </w:t>
      </w:r>
      <w:proofErr w:type="spellStart"/>
      <w:r>
        <w:rPr>
          <w:rFonts w:ascii="Consolas" w:hAnsi="Consolas" w:cs="Consolas"/>
          <w:color w:val="000000"/>
          <w:sz w:val="19"/>
          <w:szCs w:val="19"/>
          <w:highlight w:val="white"/>
          <w:lang w:eastAsia="cs-CZ"/>
        </w:rPr>
        <w:t>s_zamereni</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r>
        <w:rPr>
          <w:rFonts w:ascii="Consolas" w:hAnsi="Consolas" w:cs="Consolas"/>
          <w:color w:val="2B91AF"/>
          <w:sz w:val="19"/>
          <w:szCs w:val="19"/>
          <w:highlight w:val="white"/>
          <w:lang w:eastAsia="cs-CZ"/>
        </w:rPr>
        <w:t>Kruh</w:t>
      </w:r>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s_kruhy</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r>
        <w:rPr>
          <w:rFonts w:ascii="Consolas" w:hAnsi="Consolas" w:cs="Consolas"/>
          <w:color w:val="2B91AF"/>
          <w:sz w:val="19"/>
          <w:szCs w:val="19"/>
          <w:highlight w:val="white"/>
          <w:lang w:eastAsia="cs-CZ"/>
        </w:rPr>
        <w:t>Department</w:t>
      </w:r>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s_departments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Lecturer</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s_lecturers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Building</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s_buildings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603043" w:rsidRDefault="00603043" w:rsidP="00603043">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Classroom</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s_classrooms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5D7C3A" w:rsidRDefault="00603043" w:rsidP="005D7C3A">
      <w:pPr>
        <w:suppressAutoHyphens w:val="0"/>
        <w:autoSpaceDE w:val="0"/>
        <w:adjustRightInd w:val="0"/>
        <w:spacing w:before="0" w:after="0" w:line="240" w:lineRule="auto"/>
        <w:jc w:val="left"/>
        <w:textAlignment w:val="auto"/>
        <w:rPr>
          <w:rFonts w:ascii="Consolas" w:hAnsi="Consolas" w:cs="Consolas"/>
          <w:color w:val="000000"/>
          <w:sz w:val="19"/>
          <w:szCs w:val="19"/>
          <w:highlight w:val="white"/>
          <w:lang w:eastAsia="cs-CZ"/>
        </w:rPr>
      </w:pPr>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r>
        <w:rPr>
          <w:rFonts w:ascii="Consolas" w:hAnsi="Consolas" w:cs="Consolas"/>
          <w:color w:val="2B91AF"/>
          <w:sz w:val="19"/>
          <w:szCs w:val="19"/>
          <w:highlight w:val="white"/>
          <w:lang w:eastAsia="cs-CZ"/>
        </w:rPr>
        <w:t>List</w:t>
      </w:r>
      <w:r>
        <w:rPr>
          <w:rFonts w:ascii="Consolas" w:hAnsi="Consolas" w:cs="Consolas"/>
          <w:color w:val="000000"/>
          <w:sz w:val="19"/>
          <w:szCs w:val="19"/>
          <w:highlight w:val="white"/>
          <w:lang w:eastAsia="cs-CZ"/>
        </w:rPr>
        <w:t>&lt;</w:t>
      </w:r>
      <w:proofErr w:type="spellStart"/>
      <w:r>
        <w:rPr>
          <w:rFonts w:ascii="Consolas" w:hAnsi="Consolas" w:cs="Consolas"/>
          <w:color w:val="2B91AF"/>
          <w:sz w:val="19"/>
          <w:szCs w:val="19"/>
          <w:highlight w:val="white"/>
          <w:lang w:eastAsia="cs-CZ"/>
        </w:rPr>
        <w:t>Day</w:t>
      </w:r>
      <w:proofErr w:type="spellEnd"/>
      <w:r>
        <w:rPr>
          <w:rFonts w:ascii="Consolas" w:hAnsi="Consolas" w:cs="Consolas"/>
          <w:color w:val="000000"/>
          <w:sz w:val="19"/>
          <w:szCs w:val="19"/>
          <w:highlight w:val="white"/>
          <w:lang w:eastAsia="cs-CZ"/>
        </w:rPr>
        <w:t xml:space="preserve">&gt; </w:t>
      </w:r>
      <w:proofErr w:type="spellStart"/>
      <w:r>
        <w:rPr>
          <w:rFonts w:ascii="Consolas" w:hAnsi="Consolas" w:cs="Consolas"/>
          <w:color w:val="000000"/>
          <w:sz w:val="19"/>
          <w:szCs w:val="19"/>
          <w:highlight w:val="white"/>
          <w:lang w:eastAsia="cs-CZ"/>
        </w:rPr>
        <w:t>s_days</w:t>
      </w:r>
      <w:proofErr w:type="spellEnd"/>
      <w:r>
        <w:rPr>
          <w:rFonts w:ascii="Consolas" w:hAnsi="Consolas" w:cs="Consolas"/>
          <w:color w:val="000000"/>
          <w:sz w:val="19"/>
          <w:szCs w:val="19"/>
          <w:highlight w:val="white"/>
          <w:lang w:eastAsia="cs-CZ"/>
        </w:rPr>
        <w:t xml:space="preserve"> { </w:t>
      </w:r>
      <w:proofErr w:type="spellStart"/>
      <w:r>
        <w:rPr>
          <w:rFonts w:ascii="Consolas" w:hAnsi="Consolas" w:cs="Consolas"/>
          <w:color w:val="0000FF"/>
          <w:sz w:val="19"/>
          <w:szCs w:val="19"/>
          <w:highlight w:val="white"/>
          <w:lang w:eastAsia="cs-CZ"/>
        </w:rPr>
        <w:t>get</w:t>
      </w:r>
      <w:proofErr w:type="spellEnd"/>
      <w:r>
        <w:rPr>
          <w:rFonts w:ascii="Consolas" w:hAnsi="Consolas" w:cs="Consolas"/>
          <w:color w:val="000000"/>
          <w:sz w:val="19"/>
          <w:szCs w:val="19"/>
          <w:highlight w:val="white"/>
          <w:lang w:eastAsia="cs-CZ"/>
        </w:rPr>
        <w:t xml:space="preserve">; </w:t>
      </w:r>
      <w:r>
        <w:rPr>
          <w:rFonts w:ascii="Consolas" w:hAnsi="Consolas" w:cs="Consolas"/>
          <w:color w:val="0000FF"/>
          <w:sz w:val="19"/>
          <w:szCs w:val="19"/>
          <w:highlight w:val="white"/>
          <w:lang w:eastAsia="cs-CZ"/>
        </w:rPr>
        <w:t>set</w:t>
      </w:r>
      <w:r>
        <w:rPr>
          <w:rFonts w:ascii="Consolas" w:hAnsi="Consolas" w:cs="Consolas"/>
          <w:color w:val="000000"/>
          <w:sz w:val="19"/>
          <w:szCs w:val="19"/>
          <w:highlight w:val="white"/>
          <w:lang w:eastAsia="cs-CZ"/>
        </w:rPr>
        <w:t>; }</w:t>
      </w:r>
    </w:p>
    <w:p w:rsidR="005D7C3A" w:rsidRDefault="005D7C3A" w:rsidP="005D7C3A">
      <w:pPr>
        <w:suppressAutoHyphens w:val="0"/>
        <w:autoSpaceDE w:val="0"/>
        <w:adjustRightInd w:val="0"/>
        <w:spacing w:before="0" w:after="0" w:line="240" w:lineRule="auto"/>
        <w:ind w:left="708"/>
        <w:jc w:val="left"/>
        <w:textAlignment w:val="auto"/>
      </w:pPr>
      <w:r>
        <w:rPr>
          <w:rFonts w:ascii="Consolas" w:hAnsi="Consolas" w:cs="Consolas"/>
          <w:color w:val="0000FF"/>
          <w:sz w:val="19"/>
          <w:szCs w:val="19"/>
          <w:highlight w:val="white"/>
          <w:lang w:eastAsia="cs-CZ"/>
        </w:rPr>
        <w:t xml:space="preserve"> </w:t>
      </w:r>
      <w:r w:rsidR="00603043">
        <w:rPr>
          <w:rFonts w:ascii="Consolas" w:hAnsi="Consolas" w:cs="Consolas"/>
          <w:color w:val="0000FF"/>
          <w:sz w:val="19"/>
          <w:szCs w:val="19"/>
          <w:highlight w:val="white"/>
          <w:lang w:eastAsia="cs-CZ"/>
        </w:rPr>
        <w:t>public</w:t>
      </w:r>
      <w:r w:rsidR="00603043">
        <w:rPr>
          <w:rFonts w:ascii="Consolas" w:hAnsi="Consolas" w:cs="Consolas"/>
          <w:color w:val="000000"/>
          <w:sz w:val="19"/>
          <w:szCs w:val="19"/>
          <w:highlight w:val="white"/>
          <w:lang w:eastAsia="cs-CZ"/>
        </w:rPr>
        <w:t xml:space="preserve"> </w:t>
      </w:r>
      <w:r w:rsidR="00603043">
        <w:rPr>
          <w:rFonts w:ascii="Consolas" w:hAnsi="Consolas" w:cs="Consolas"/>
          <w:color w:val="2B91AF"/>
          <w:sz w:val="19"/>
          <w:szCs w:val="19"/>
          <w:highlight w:val="white"/>
          <w:lang w:eastAsia="cs-CZ"/>
        </w:rPr>
        <w:t>List</w:t>
      </w:r>
      <w:r w:rsidR="00603043">
        <w:rPr>
          <w:rFonts w:ascii="Consolas" w:hAnsi="Consolas" w:cs="Consolas"/>
          <w:color w:val="000000"/>
          <w:sz w:val="19"/>
          <w:szCs w:val="19"/>
          <w:highlight w:val="white"/>
          <w:lang w:eastAsia="cs-CZ"/>
        </w:rPr>
        <w:t>&lt;</w:t>
      </w:r>
      <w:proofErr w:type="spellStart"/>
      <w:r w:rsidR="00603043">
        <w:rPr>
          <w:rFonts w:ascii="Consolas" w:hAnsi="Consolas" w:cs="Consolas"/>
          <w:color w:val="2B91AF"/>
          <w:sz w:val="19"/>
          <w:szCs w:val="19"/>
          <w:highlight w:val="white"/>
          <w:lang w:eastAsia="cs-CZ"/>
        </w:rPr>
        <w:t>Time</w:t>
      </w:r>
      <w:proofErr w:type="spellEnd"/>
      <w:r w:rsidR="00603043">
        <w:rPr>
          <w:rFonts w:ascii="Consolas" w:hAnsi="Consolas" w:cs="Consolas"/>
          <w:color w:val="000000"/>
          <w:sz w:val="19"/>
          <w:szCs w:val="19"/>
          <w:highlight w:val="white"/>
          <w:lang w:eastAsia="cs-CZ"/>
        </w:rPr>
        <w:t xml:space="preserve">&gt; </w:t>
      </w:r>
      <w:proofErr w:type="spellStart"/>
      <w:r w:rsidR="00603043">
        <w:rPr>
          <w:rFonts w:ascii="Consolas" w:hAnsi="Consolas" w:cs="Consolas"/>
          <w:color w:val="000000"/>
          <w:sz w:val="19"/>
          <w:szCs w:val="19"/>
          <w:highlight w:val="white"/>
          <w:lang w:eastAsia="cs-CZ"/>
        </w:rPr>
        <w:t>s_times</w:t>
      </w:r>
      <w:proofErr w:type="spellEnd"/>
      <w:r w:rsidR="00603043">
        <w:rPr>
          <w:rFonts w:ascii="Consolas" w:hAnsi="Consolas" w:cs="Consolas"/>
          <w:color w:val="000000"/>
          <w:sz w:val="19"/>
          <w:szCs w:val="19"/>
          <w:highlight w:val="white"/>
          <w:lang w:eastAsia="cs-CZ"/>
        </w:rPr>
        <w:t xml:space="preserve"> { </w:t>
      </w:r>
      <w:r w:rsidR="00603043">
        <w:rPr>
          <w:rFonts w:ascii="Consolas" w:hAnsi="Consolas" w:cs="Consolas"/>
          <w:color w:val="0000FF"/>
          <w:sz w:val="19"/>
          <w:szCs w:val="19"/>
          <w:highlight w:val="white"/>
          <w:lang w:eastAsia="cs-CZ"/>
        </w:rPr>
        <w:t>get</w:t>
      </w:r>
      <w:r w:rsidR="00603043">
        <w:rPr>
          <w:rFonts w:ascii="Consolas" w:hAnsi="Consolas" w:cs="Consolas"/>
          <w:color w:val="000000"/>
          <w:sz w:val="19"/>
          <w:szCs w:val="19"/>
          <w:highlight w:val="white"/>
          <w:lang w:eastAsia="cs-CZ"/>
        </w:rPr>
        <w:t xml:space="preserve">; </w:t>
      </w:r>
      <w:r w:rsidR="00603043">
        <w:rPr>
          <w:rFonts w:ascii="Consolas" w:hAnsi="Consolas" w:cs="Consolas"/>
          <w:color w:val="0000FF"/>
          <w:sz w:val="19"/>
          <w:szCs w:val="19"/>
          <w:highlight w:val="white"/>
          <w:lang w:eastAsia="cs-CZ"/>
        </w:rPr>
        <w:t>set</w:t>
      </w:r>
      <w:r w:rsidR="00603043">
        <w:rPr>
          <w:rFonts w:ascii="Consolas" w:hAnsi="Consolas" w:cs="Consolas"/>
          <w:color w:val="000000"/>
          <w:sz w:val="19"/>
          <w:szCs w:val="19"/>
          <w:highlight w:val="white"/>
          <w:lang w:eastAsia="cs-CZ"/>
        </w:rPr>
        <w:t>; }</w:t>
      </w:r>
      <w:r w:rsidR="00603043">
        <w:t xml:space="preserve"> </w:t>
      </w:r>
    </w:p>
    <w:p w:rsidR="005D7C3A" w:rsidRDefault="005D7C3A" w:rsidP="005D7C3A">
      <w:pPr>
        <w:pStyle w:val="Nadpis2"/>
      </w:pPr>
      <w:bookmarkStart w:id="85" w:name="_Toc371972144"/>
      <w:r>
        <w:t xml:space="preserve">Seznam veřejných </w:t>
      </w:r>
      <w:r>
        <w:t>Filterů</w:t>
      </w:r>
      <w:bookmarkEnd w:id="85"/>
    </w:p>
    <w:p w:rsidR="005D7C3A" w:rsidRPr="005D7C3A" w:rsidRDefault="005D7C3A" w:rsidP="005D7C3A">
      <w:pPr>
        <w:rPr>
          <w:lang w:eastAsia="cs-CZ"/>
        </w:rPr>
      </w:pPr>
      <w:r>
        <w:rPr>
          <w:lang w:eastAsia="cs-CZ"/>
        </w:rPr>
        <w:t xml:space="preserve">Šipky na obrázku znamenají </w:t>
      </w:r>
      <w:proofErr w:type="spellStart"/>
      <w:r>
        <w:rPr>
          <w:lang w:eastAsia="cs-CZ"/>
        </w:rPr>
        <w:t>filtery</w:t>
      </w:r>
      <w:proofErr w:type="spellEnd"/>
      <w:r>
        <w:rPr>
          <w:lang w:eastAsia="cs-CZ"/>
        </w:rPr>
        <w:t xml:space="preserve">, první 4 pracují vždy jen s jedním „vstupem“ a jedním „výstupem“. </w:t>
      </w:r>
      <w:proofErr w:type="spellStart"/>
      <w:r>
        <w:rPr>
          <w:lang w:eastAsia="cs-CZ"/>
        </w:rPr>
        <w:t>Filter</w:t>
      </w:r>
      <w:proofErr w:type="spellEnd"/>
      <w:r>
        <w:rPr>
          <w:lang w:eastAsia="cs-CZ"/>
        </w:rPr>
        <w:t xml:space="preserve"> 5 má za „vstupy všechny položky, ze kterých míří šipky směrem dolů, „výstupem“ je pak aktualizovaný seznam </w:t>
      </w:r>
      <w:proofErr w:type="spellStart"/>
      <w:r>
        <w:rPr>
          <w:lang w:eastAsia="cs-CZ"/>
        </w:rPr>
        <w:t>v_</w:t>
      </w:r>
      <w:r>
        <w:rPr>
          <w:rFonts w:ascii="Consolas" w:hAnsi="Consolas" w:cs="Consolas"/>
          <w:color w:val="000000"/>
          <w:sz w:val="19"/>
          <w:szCs w:val="19"/>
          <w:highlight w:val="white"/>
          <w:lang w:eastAsia="cs-CZ"/>
        </w:rPr>
        <w:t>timetablefields</w:t>
      </w:r>
      <w:proofErr w:type="spellEnd"/>
      <w:r>
        <w:rPr>
          <w:rFonts w:ascii="Consolas" w:hAnsi="Consolas" w:cs="Consolas"/>
          <w:color w:val="000000"/>
          <w:sz w:val="19"/>
          <w:szCs w:val="19"/>
          <w:lang w:eastAsia="cs-CZ"/>
        </w:rPr>
        <w:t>.</w:t>
      </w:r>
    </w:p>
    <w:p w:rsidR="005D7C3A" w:rsidRPr="005D7C3A" w:rsidRDefault="005D7C3A" w:rsidP="005D7C3A">
      <w:pPr>
        <w:rPr>
          <w:lang w:eastAsia="cs-CZ"/>
        </w:rPr>
      </w:pP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0000FF"/>
          <w:sz w:val="19"/>
          <w:szCs w:val="19"/>
          <w:highlight w:val="white"/>
          <w:lang w:eastAsia="cs-CZ"/>
        </w:rPr>
        <w:t>void</w:t>
      </w:r>
      <w:proofErr w:type="spellEnd"/>
      <w:r>
        <w:rPr>
          <w:rFonts w:ascii="Consolas" w:hAnsi="Consolas" w:cs="Consolas"/>
          <w:color w:val="000000"/>
          <w:sz w:val="19"/>
          <w:szCs w:val="19"/>
          <w:highlight w:val="white"/>
          <w:lang w:eastAsia="cs-CZ"/>
        </w:rPr>
        <w:t xml:space="preserve"> FilterDegreeYear2Zamereni()</w:t>
      </w:r>
      <w:r>
        <w:rPr>
          <w:rFonts w:ascii="Consolas" w:hAnsi="Consolas" w:cs="Consolas"/>
          <w:color w:val="000000"/>
          <w:sz w:val="19"/>
          <w:szCs w:val="19"/>
          <w:lang w:eastAsia="cs-CZ"/>
        </w:rPr>
        <w:t xml:space="preserve"> – </w:t>
      </w:r>
      <w:proofErr w:type="spellStart"/>
      <w:r>
        <w:rPr>
          <w:rFonts w:ascii="Consolas" w:hAnsi="Consolas" w:cs="Consolas"/>
          <w:color w:val="000000"/>
          <w:sz w:val="19"/>
          <w:szCs w:val="19"/>
          <w:lang w:eastAsia="cs-CZ"/>
        </w:rPr>
        <w:t>Filter</w:t>
      </w:r>
      <w:proofErr w:type="spellEnd"/>
      <w:r>
        <w:rPr>
          <w:rFonts w:ascii="Consolas" w:hAnsi="Consolas" w:cs="Consolas"/>
          <w:color w:val="000000"/>
          <w:sz w:val="19"/>
          <w:szCs w:val="19"/>
          <w:lang w:eastAsia="cs-CZ"/>
        </w:rPr>
        <w:t xml:space="preserve"> 1</w:t>
      </w:r>
    </w:p>
    <w:p w:rsidR="00E205CD" w:rsidRDefault="005D7C3A">
      <w:pPr>
        <w:rPr>
          <w:rFonts w:ascii="Consolas" w:hAnsi="Consolas" w:cs="Consolas"/>
          <w:color w:val="000000"/>
          <w:sz w:val="19"/>
          <w:szCs w:val="19"/>
          <w:lang w:eastAsia="cs-CZ"/>
        </w:rPr>
      </w:pP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0000FF"/>
          <w:sz w:val="19"/>
          <w:szCs w:val="19"/>
          <w:highlight w:val="white"/>
          <w:lang w:eastAsia="cs-CZ"/>
        </w:rPr>
        <w:t>void</w:t>
      </w:r>
      <w:proofErr w:type="spellEnd"/>
      <w:r>
        <w:rPr>
          <w:rFonts w:ascii="Consolas" w:hAnsi="Consolas" w:cs="Consolas"/>
          <w:color w:val="000000"/>
          <w:sz w:val="19"/>
          <w:szCs w:val="19"/>
          <w:highlight w:val="white"/>
          <w:lang w:eastAsia="cs-CZ"/>
        </w:rPr>
        <w:t xml:space="preserve"> FilterZamereni2Kruhy()</w:t>
      </w:r>
      <w:r>
        <w:rPr>
          <w:rFonts w:ascii="Consolas" w:hAnsi="Consolas" w:cs="Consolas"/>
          <w:color w:val="000000"/>
          <w:sz w:val="19"/>
          <w:szCs w:val="19"/>
          <w:lang w:eastAsia="cs-CZ"/>
        </w:rPr>
        <w:t xml:space="preserve"> </w:t>
      </w:r>
      <w:r>
        <w:rPr>
          <w:rFonts w:ascii="Consolas" w:hAnsi="Consolas" w:cs="Consolas"/>
          <w:color w:val="000000"/>
          <w:sz w:val="19"/>
          <w:szCs w:val="19"/>
          <w:lang w:eastAsia="cs-CZ"/>
        </w:rPr>
        <w:t xml:space="preserve">– </w:t>
      </w:r>
      <w:proofErr w:type="spellStart"/>
      <w:r>
        <w:rPr>
          <w:rFonts w:ascii="Consolas" w:hAnsi="Consolas" w:cs="Consolas"/>
          <w:color w:val="000000"/>
          <w:sz w:val="19"/>
          <w:szCs w:val="19"/>
          <w:lang w:eastAsia="cs-CZ"/>
        </w:rPr>
        <w:t>Filter</w:t>
      </w:r>
      <w:proofErr w:type="spellEnd"/>
      <w:r>
        <w:rPr>
          <w:rFonts w:ascii="Consolas" w:hAnsi="Consolas" w:cs="Consolas"/>
          <w:color w:val="000000"/>
          <w:sz w:val="19"/>
          <w:szCs w:val="19"/>
          <w:lang w:eastAsia="cs-CZ"/>
        </w:rPr>
        <w:t xml:space="preserve"> </w:t>
      </w:r>
      <w:r>
        <w:rPr>
          <w:rFonts w:ascii="Consolas" w:hAnsi="Consolas" w:cs="Consolas"/>
          <w:color w:val="000000"/>
          <w:sz w:val="19"/>
          <w:szCs w:val="19"/>
          <w:lang w:eastAsia="cs-CZ"/>
        </w:rPr>
        <w:t>2</w:t>
      </w:r>
    </w:p>
    <w:p w:rsidR="005D7C3A" w:rsidRDefault="005D7C3A">
      <w:pPr>
        <w:rPr>
          <w:rFonts w:ascii="Consolas" w:hAnsi="Consolas" w:cs="Consolas"/>
          <w:color w:val="000000"/>
          <w:sz w:val="19"/>
          <w:szCs w:val="19"/>
          <w:lang w:eastAsia="cs-CZ"/>
        </w:rPr>
      </w:pP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0000FF"/>
          <w:sz w:val="19"/>
          <w:szCs w:val="19"/>
          <w:highlight w:val="white"/>
          <w:lang w:eastAsia="cs-CZ"/>
        </w:rPr>
        <w:t>void</w:t>
      </w:r>
      <w:proofErr w:type="spellEnd"/>
      <w:r>
        <w:rPr>
          <w:rFonts w:ascii="Consolas" w:hAnsi="Consolas" w:cs="Consolas"/>
          <w:color w:val="000000"/>
          <w:sz w:val="19"/>
          <w:szCs w:val="19"/>
          <w:highlight w:val="white"/>
          <w:lang w:eastAsia="cs-CZ"/>
        </w:rPr>
        <w:t xml:space="preserve"> FilterDepartments2Lecturers()</w:t>
      </w:r>
      <w:r>
        <w:rPr>
          <w:rFonts w:ascii="Consolas" w:hAnsi="Consolas" w:cs="Consolas"/>
          <w:color w:val="000000"/>
          <w:sz w:val="19"/>
          <w:szCs w:val="19"/>
          <w:lang w:eastAsia="cs-CZ"/>
        </w:rPr>
        <w:t xml:space="preserve"> </w:t>
      </w:r>
      <w:r>
        <w:rPr>
          <w:rFonts w:ascii="Consolas" w:hAnsi="Consolas" w:cs="Consolas"/>
          <w:color w:val="000000"/>
          <w:sz w:val="19"/>
          <w:szCs w:val="19"/>
          <w:lang w:eastAsia="cs-CZ"/>
        </w:rPr>
        <w:t xml:space="preserve">– </w:t>
      </w:r>
      <w:proofErr w:type="spellStart"/>
      <w:r>
        <w:rPr>
          <w:rFonts w:ascii="Consolas" w:hAnsi="Consolas" w:cs="Consolas"/>
          <w:color w:val="000000"/>
          <w:sz w:val="19"/>
          <w:szCs w:val="19"/>
          <w:lang w:eastAsia="cs-CZ"/>
        </w:rPr>
        <w:t>Filter</w:t>
      </w:r>
      <w:proofErr w:type="spellEnd"/>
      <w:r>
        <w:rPr>
          <w:rFonts w:ascii="Consolas" w:hAnsi="Consolas" w:cs="Consolas"/>
          <w:color w:val="000000"/>
          <w:sz w:val="19"/>
          <w:szCs w:val="19"/>
          <w:lang w:eastAsia="cs-CZ"/>
        </w:rPr>
        <w:t xml:space="preserve"> </w:t>
      </w:r>
      <w:r>
        <w:rPr>
          <w:rFonts w:ascii="Consolas" w:hAnsi="Consolas" w:cs="Consolas"/>
          <w:color w:val="000000"/>
          <w:sz w:val="19"/>
          <w:szCs w:val="19"/>
          <w:lang w:eastAsia="cs-CZ"/>
        </w:rPr>
        <w:t>3</w:t>
      </w:r>
    </w:p>
    <w:p w:rsidR="005D7C3A" w:rsidRDefault="005D7C3A">
      <w:pPr>
        <w:rPr>
          <w:rFonts w:ascii="Consolas" w:hAnsi="Consolas" w:cs="Consolas"/>
          <w:color w:val="000000"/>
          <w:sz w:val="19"/>
          <w:szCs w:val="19"/>
          <w:lang w:eastAsia="cs-CZ"/>
        </w:rPr>
      </w:pPr>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0000FF"/>
          <w:sz w:val="19"/>
          <w:szCs w:val="19"/>
          <w:highlight w:val="white"/>
          <w:lang w:eastAsia="cs-CZ"/>
        </w:rPr>
        <w:t>void</w:t>
      </w:r>
      <w:proofErr w:type="spellEnd"/>
      <w:r>
        <w:rPr>
          <w:rFonts w:ascii="Consolas" w:hAnsi="Consolas" w:cs="Consolas"/>
          <w:color w:val="000000"/>
          <w:sz w:val="19"/>
          <w:szCs w:val="19"/>
          <w:highlight w:val="white"/>
          <w:lang w:eastAsia="cs-CZ"/>
        </w:rPr>
        <w:t xml:space="preserve"> FilterBuildings2Classrooms()</w:t>
      </w:r>
      <w:r>
        <w:rPr>
          <w:rFonts w:ascii="Consolas" w:hAnsi="Consolas" w:cs="Consolas"/>
          <w:color w:val="000000"/>
          <w:sz w:val="19"/>
          <w:szCs w:val="19"/>
          <w:lang w:eastAsia="cs-CZ"/>
        </w:rPr>
        <w:t xml:space="preserve"> </w:t>
      </w:r>
      <w:r>
        <w:rPr>
          <w:rFonts w:ascii="Consolas" w:hAnsi="Consolas" w:cs="Consolas"/>
          <w:color w:val="000000"/>
          <w:sz w:val="19"/>
          <w:szCs w:val="19"/>
          <w:lang w:eastAsia="cs-CZ"/>
        </w:rPr>
        <w:t xml:space="preserve">– </w:t>
      </w:r>
      <w:proofErr w:type="spellStart"/>
      <w:r>
        <w:rPr>
          <w:rFonts w:ascii="Consolas" w:hAnsi="Consolas" w:cs="Consolas"/>
          <w:color w:val="000000"/>
          <w:sz w:val="19"/>
          <w:szCs w:val="19"/>
          <w:lang w:eastAsia="cs-CZ"/>
        </w:rPr>
        <w:t>Filter</w:t>
      </w:r>
      <w:proofErr w:type="spellEnd"/>
      <w:r>
        <w:rPr>
          <w:rFonts w:ascii="Consolas" w:hAnsi="Consolas" w:cs="Consolas"/>
          <w:color w:val="000000"/>
          <w:sz w:val="19"/>
          <w:szCs w:val="19"/>
          <w:lang w:eastAsia="cs-CZ"/>
        </w:rPr>
        <w:t xml:space="preserve"> </w:t>
      </w:r>
      <w:r>
        <w:rPr>
          <w:rFonts w:ascii="Consolas" w:hAnsi="Consolas" w:cs="Consolas"/>
          <w:color w:val="000000"/>
          <w:sz w:val="19"/>
          <w:szCs w:val="19"/>
          <w:lang w:eastAsia="cs-CZ"/>
        </w:rPr>
        <w:t>4</w:t>
      </w:r>
    </w:p>
    <w:p w:rsidR="005D7C3A" w:rsidRDefault="005D7C3A">
      <w:r>
        <w:rPr>
          <w:rFonts w:ascii="Consolas" w:hAnsi="Consolas" w:cs="Consolas"/>
          <w:color w:val="0000FF"/>
          <w:sz w:val="19"/>
          <w:szCs w:val="19"/>
          <w:highlight w:val="white"/>
          <w:lang w:eastAsia="cs-CZ"/>
        </w:rPr>
        <w:t>public</w:t>
      </w:r>
      <w:r>
        <w:rPr>
          <w:rFonts w:ascii="Consolas" w:hAnsi="Consolas" w:cs="Consolas"/>
          <w:color w:val="000000"/>
          <w:sz w:val="19"/>
          <w:szCs w:val="19"/>
          <w:highlight w:val="white"/>
          <w:lang w:eastAsia="cs-CZ"/>
        </w:rPr>
        <w:t xml:space="preserve"> </w:t>
      </w:r>
      <w:proofErr w:type="spellStart"/>
      <w:r>
        <w:rPr>
          <w:rFonts w:ascii="Consolas" w:hAnsi="Consolas" w:cs="Consolas"/>
          <w:color w:val="0000FF"/>
          <w:sz w:val="19"/>
          <w:szCs w:val="19"/>
          <w:highlight w:val="white"/>
          <w:lang w:eastAsia="cs-CZ"/>
        </w:rPr>
        <w:t>void</w:t>
      </w:r>
      <w:proofErr w:type="spellEnd"/>
      <w:r>
        <w:rPr>
          <w:rFonts w:ascii="Consolas" w:hAnsi="Consolas" w:cs="Consolas"/>
          <w:color w:val="000000"/>
          <w:sz w:val="19"/>
          <w:szCs w:val="19"/>
          <w:highlight w:val="white"/>
          <w:lang w:eastAsia="cs-CZ"/>
        </w:rPr>
        <w:t xml:space="preserve"> FilterAll2TimetableFields()</w:t>
      </w:r>
      <w:r>
        <w:rPr>
          <w:rFonts w:ascii="Consolas" w:hAnsi="Consolas" w:cs="Consolas"/>
          <w:color w:val="000000"/>
          <w:sz w:val="19"/>
          <w:szCs w:val="19"/>
          <w:lang w:eastAsia="cs-CZ"/>
        </w:rPr>
        <w:t xml:space="preserve"> </w:t>
      </w:r>
      <w:r>
        <w:rPr>
          <w:rFonts w:ascii="Consolas" w:hAnsi="Consolas" w:cs="Consolas"/>
          <w:color w:val="000000"/>
          <w:sz w:val="19"/>
          <w:szCs w:val="19"/>
          <w:lang w:eastAsia="cs-CZ"/>
        </w:rPr>
        <w:t xml:space="preserve">– </w:t>
      </w:r>
      <w:proofErr w:type="spellStart"/>
      <w:r>
        <w:rPr>
          <w:rFonts w:ascii="Consolas" w:hAnsi="Consolas" w:cs="Consolas"/>
          <w:color w:val="000000"/>
          <w:sz w:val="19"/>
          <w:szCs w:val="19"/>
          <w:lang w:eastAsia="cs-CZ"/>
        </w:rPr>
        <w:t>Filter</w:t>
      </w:r>
      <w:proofErr w:type="spellEnd"/>
      <w:r>
        <w:rPr>
          <w:rFonts w:ascii="Consolas" w:hAnsi="Consolas" w:cs="Consolas"/>
          <w:color w:val="000000"/>
          <w:sz w:val="19"/>
          <w:szCs w:val="19"/>
          <w:lang w:eastAsia="cs-CZ"/>
        </w:rPr>
        <w:t xml:space="preserve"> </w:t>
      </w:r>
      <w:r>
        <w:rPr>
          <w:rFonts w:ascii="Consolas" w:hAnsi="Consolas" w:cs="Consolas"/>
          <w:color w:val="000000"/>
          <w:sz w:val="19"/>
          <w:szCs w:val="19"/>
          <w:lang w:eastAsia="cs-CZ"/>
        </w:rPr>
        <w:t>C</w:t>
      </w:r>
    </w:p>
    <w:bookmarkEnd w:id="78"/>
    <w:bookmarkEnd w:id="79"/>
    <w:bookmarkEnd w:id="80"/>
    <w:p w:rsidR="00E205CD" w:rsidRDefault="00E205CD">
      <w:pPr>
        <w:pStyle w:val="Zhlav"/>
      </w:pPr>
    </w:p>
    <w:p w:rsidR="005D7C3A" w:rsidRDefault="005D7C3A" w:rsidP="005D7C3A">
      <w:pPr>
        <w:pStyle w:val="Nadpis1"/>
      </w:pPr>
      <w:bookmarkStart w:id="86" w:name="_Toc371972145"/>
      <w:bookmarkEnd w:id="22"/>
      <w:r>
        <w:t>Pozn.: Manuální e</w:t>
      </w:r>
      <w:r w:rsidR="006F1CAE">
        <w:t>ditA</w:t>
      </w:r>
      <w:r>
        <w:t>ce timetablefield</w:t>
      </w:r>
      <w:bookmarkEnd w:id="86"/>
    </w:p>
    <w:p w:rsidR="005D7C3A" w:rsidRDefault="005D7C3A" w:rsidP="005D7C3A">
      <w:pPr>
        <w:rPr>
          <w:lang w:eastAsia="cs-CZ"/>
        </w:rPr>
      </w:pPr>
      <w:r>
        <w:rPr>
          <w:lang w:eastAsia="cs-CZ"/>
        </w:rPr>
        <w:t xml:space="preserve">Jak bylo popsáno v prvotním zadání, aplikace bude umět ručně editovat zobrazené </w:t>
      </w:r>
      <w:proofErr w:type="spellStart"/>
      <w:r>
        <w:rPr>
          <w:lang w:eastAsia="cs-CZ"/>
        </w:rPr>
        <w:t>TimeTableFields</w:t>
      </w:r>
      <w:proofErr w:type="spellEnd"/>
      <w:r>
        <w:rPr>
          <w:lang w:eastAsia="cs-CZ"/>
        </w:rPr>
        <w:t>. Pokud by se měly myší vybírat vykreslená políčka na ploše, bylo by to složité naprogramovat. Napadlo mě to vyřešit následovně. Udělat ještě jeden seznam hodin. Těch, které jsou vykreslené na ploše s možnosti editace hodnot v seznamu. Nevypadá to tak hezky, ale bylo by to jednodušší. Co na to říkáte?</w:t>
      </w:r>
    </w:p>
    <w:p w:rsidR="005D7C3A" w:rsidRDefault="005D7C3A" w:rsidP="005D7C3A">
      <w:pPr>
        <w:rPr>
          <w:lang w:eastAsia="cs-CZ"/>
        </w:rPr>
      </w:pPr>
      <w:r>
        <w:rPr>
          <w:lang w:eastAsia="cs-CZ"/>
        </w:rPr>
        <w:br w:type="page"/>
      </w:r>
    </w:p>
    <w:p w:rsidR="006F1CAE" w:rsidRDefault="006F1CAE" w:rsidP="005D7C3A">
      <w:pPr>
        <w:rPr>
          <w:lang w:eastAsia="cs-CZ"/>
        </w:rPr>
        <w:sectPr w:rsidR="006F1CAE" w:rsidSect="006F1CAE">
          <w:headerReference w:type="default" r:id="rId10"/>
          <w:footerReference w:type="default" r:id="rId11"/>
          <w:footerReference w:type="first" r:id="rId12"/>
          <w:pgSz w:w="11906" w:h="16838"/>
          <w:pgMar w:top="1417" w:right="1417" w:bottom="1417" w:left="1417" w:header="708" w:footer="708" w:gutter="0"/>
          <w:cols w:space="708"/>
          <w:titlePg/>
          <w:docGrid w:linePitch="299"/>
        </w:sectPr>
      </w:pPr>
      <w:bookmarkStart w:id="87" w:name="_GoBack"/>
      <w:bookmarkEnd w:id="87"/>
    </w:p>
    <w:p w:rsidR="005D7C3A" w:rsidRPr="005D7C3A" w:rsidRDefault="006F1CAE" w:rsidP="005D7C3A">
      <w:pPr>
        <w:rPr>
          <w:lang w:eastAsia="cs-CZ"/>
        </w:rPr>
      </w:pPr>
      <w:r>
        <w:rPr>
          <w:noProof/>
          <w:lang w:eastAsia="cs-CZ"/>
        </w:rPr>
        <w:lastRenderedPageBreak/>
        <w:drawing>
          <wp:inline distT="0" distB="0" distL="0" distR="0">
            <wp:extent cx="10381202" cy="5048250"/>
            <wp:effectExtent l="0" t="0" r="127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model.png"/>
                    <pic:cNvPicPr/>
                  </pic:nvPicPr>
                  <pic:blipFill>
                    <a:blip r:embed="rId13">
                      <a:extLst>
                        <a:ext uri="{28A0092B-C50C-407E-A947-70E740481C1C}">
                          <a14:useLocalDpi xmlns:a14="http://schemas.microsoft.com/office/drawing/2010/main" val="0"/>
                        </a:ext>
                      </a:extLst>
                    </a:blip>
                    <a:stretch>
                      <a:fillRect/>
                    </a:stretch>
                  </pic:blipFill>
                  <pic:spPr>
                    <a:xfrm>
                      <a:off x="0" y="0"/>
                      <a:ext cx="10390063" cy="5052559"/>
                    </a:xfrm>
                    <a:prstGeom prst="rect">
                      <a:avLst/>
                    </a:prstGeom>
                  </pic:spPr>
                </pic:pic>
              </a:graphicData>
            </a:graphic>
          </wp:inline>
        </w:drawing>
      </w:r>
    </w:p>
    <w:p w:rsidR="00E205CD" w:rsidRDefault="005D7C3A">
      <w:r>
        <w:t xml:space="preserve"> </w:t>
      </w:r>
    </w:p>
    <w:sectPr w:rsidR="00E205CD" w:rsidSect="006F1CAE">
      <w:pgSz w:w="16838" w:h="11906" w:orient="landscape" w:code="9"/>
      <w:pgMar w:top="680" w:right="340" w:bottom="680" w:left="340" w:header="709" w:footer="709"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A2C" w:rsidRDefault="00E16A2C">
      <w:pPr>
        <w:spacing w:before="0" w:after="0" w:line="240" w:lineRule="auto"/>
      </w:pPr>
      <w:r>
        <w:separator/>
      </w:r>
    </w:p>
  </w:endnote>
  <w:endnote w:type="continuationSeparator" w:id="0">
    <w:p w:rsidR="00E16A2C" w:rsidRDefault="00E16A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Gill Sans MT">
    <w:panose1 w:val="020B05020201040202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25" w:rsidRDefault="000E3E18">
    <w:pPr>
      <w:pStyle w:val="Zpat"/>
    </w:pPr>
    <w:r>
      <w:rPr>
        <w:color w:val="808080"/>
        <w:sz w:val="18"/>
        <w:szCs w:val="18"/>
      </w:rPr>
      <w:tab/>
    </w:r>
    <w:r>
      <w:rPr>
        <w:color w:val="808080"/>
        <w:sz w:val="18"/>
        <w:szCs w:val="18"/>
      </w:rPr>
      <w:tab/>
      <w:t xml:space="preserve">Stránka </w:t>
    </w:r>
    <w:r>
      <w:rPr>
        <w:color w:val="808080"/>
        <w:sz w:val="18"/>
        <w:szCs w:val="18"/>
      </w:rPr>
      <w:fldChar w:fldCharType="begin"/>
    </w:r>
    <w:r>
      <w:rPr>
        <w:color w:val="808080"/>
        <w:sz w:val="18"/>
        <w:szCs w:val="18"/>
      </w:rPr>
      <w:instrText xml:space="preserve"> PAGE </w:instrText>
    </w:r>
    <w:r>
      <w:rPr>
        <w:color w:val="808080"/>
        <w:sz w:val="18"/>
        <w:szCs w:val="18"/>
      </w:rPr>
      <w:fldChar w:fldCharType="separate"/>
    </w:r>
    <w:r w:rsidR="006F1CAE">
      <w:rPr>
        <w:noProof/>
        <w:color w:val="808080"/>
        <w:sz w:val="18"/>
        <w:szCs w:val="18"/>
      </w:rPr>
      <w:t>3</w:t>
    </w:r>
    <w:r>
      <w:rPr>
        <w:color w:val="808080"/>
        <w:sz w:val="18"/>
        <w:szCs w:val="18"/>
      </w:rPr>
      <w:fldChar w:fldCharType="end"/>
    </w:r>
    <w:r>
      <w:rPr>
        <w:color w:val="808080"/>
        <w:sz w:val="18"/>
        <w:szCs w:val="18"/>
      </w:rPr>
      <w:t>/</w:t>
    </w:r>
    <w:r>
      <w:rPr>
        <w:color w:val="808080"/>
        <w:sz w:val="18"/>
        <w:szCs w:val="18"/>
      </w:rPr>
      <w:fldChar w:fldCharType="begin"/>
    </w:r>
    <w:r>
      <w:rPr>
        <w:color w:val="808080"/>
        <w:sz w:val="18"/>
        <w:szCs w:val="18"/>
      </w:rPr>
      <w:instrText xml:space="preserve"> NUMPAGES </w:instrText>
    </w:r>
    <w:r>
      <w:rPr>
        <w:color w:val="808080"/>
        <w:sz w:val="18"/>
        <w:szCs w:val="18"/>
      </w:rPr>
      <w:fldChar w:fldCharType="separate"/>
    </w:r>
    <w:r w:rsidR="006F1CAE">
      <w:rPr>
        <w:noProof/>
        <w:color w:val="808080"/>
        <w:sz w:val="18"/>
        <w:szCs w:val="18"/>
      </w:rPr>
      <w:t>6</w:t>
    </w:r>
    <w:r>
      <w:rPr>
        <w:color w:val="808080"/>
        <w:sz w:val="18"/>
        <w:szCs w:val="18"/>
      </w:rPr>
      <w:fldChar w:fldCharType="end"/>
    </w:r>
  </w:p>
  <w:p w:rsidR="00781225" w:rsidRDefault="00E16A2C">
    <w:pPr>
      <w:pStyle w:val="Zpat"/>
      <w:rPr>
        <w:color w:val="80808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25" w:rsidRDefault="00E16A2C">
    <w:pPr>
      <w:pStyle w:val="Zpat"/>
    </w:pPr>
  </w:p>
  <w:p w:rsidR="00781225" w:rsidRDefault="00E16A2C">
    <w:pPr>
      <w:pStyle w:val="Zpat"/>
      <w:rPr>
        <w:color w:val="808080"/>
        <w:sz w:val="18"/>
        <w:szCs w:val="18"/>
      </w:rPr>
    </w:pPr>
  </w:p>
  <w:p w:rsidR="00781225" w:rsidRDefault="00E16A2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A2C" w:rsidRDefault="00E16A2C">
      <w:pPr>
        <w:spacing w:before="0" w:after="0" w:line="240" w:lineRule="auto"/>
      </w:pPr>
      <w:r>
        <w:rPr>
          <w:color w:val="000000"/>
        </w:rPr>
        <w:separator/>
      </w:r>
    </w:p>
  </w:footnote>
  <w:footnote w:type="continuationSeparator" w:id="0">
    <w:p w:rsidR="00E16A2C" w:rsidRDefault="00E16A2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150" w:rsidRDefault="009B4150">
    <w:pPr>
      <w:pStyle w:val="Zhlav"/>
    </w:pPr>
  </w:p>
  <w:p w:rsidR="00781225" w:rsidRDefault="000E3E18">
    <w:pPr>
      <w:pStyle w:val="Zhlav"/>
    </w:pPr>
    <w:r>
      <w:rPr>
        <w:noProof/>
        <w:lang w:eastAsia="cs-CZ"/>
      </w:rPr>
      <w:drawing>
        <wp:inline distT="0" distB="0" distL="0" distR="0" wp14:anchorId="5E1391D8" wp14:editId="2FCEFC63">
          <wp:extent cx="5760720" cy="5036853"/>
          <wp:effectExtent l="0" t="0" r="0" b="0"/>
          <wp:docPr id="8" name="Obrázek 6" descr="http://electron.fjfi.cvut.cz/drupal/sites/default/files/fjfi_logo-2.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760720" cy="5036853"/>
                  </a:xfrm>
                  <a:prstGeom prst="rect">
                    <a:avLst/>
                  </a:prstGeom>
                  <a:noFill/>
                  <a:ln>
                    <a:noFill/>
                    <a:prstDash/>
                  </a:ln>
                </pic:spPr>
              </pic:pic>
            </a:graphicData>
          </a:graphic>
        </wp:inline>
      </w:drawing>
    </w:r>
    <w:r>
      <w:rPr>
        <w:noProof/>
        <w:lang w:eastAsia="cs-CZ"/>
      </w:rPr>
      <w:drawing>
        <wp:inline distT="0" distB="0" distL="0" distR="0" wp14:anchorId="32B5318A" wp14:editId="6C3A5139">
          <wp:extent cx="5760720" cy="5036853"/>
          <wp:effectExtent l="0" t="0" r="0" b="0"/>
          <wp:docPr id="9" name="Obrázek 5" descr="http://electron.fjfi.cvut.cz/drupal/sites/default/files/fjfi_logo-2.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760720" cy="5036853"/>
                  </a:xfrm>
                  <a:prstGeom prst="rect">
                    <a:avLst/>
                  </a:prstGeom>
                  <a:noFill/>
                  <a:ln>
                    <a:noFill/>
                    <a:prstDash/>
                  </a:ln>
                </pic:spPr>
              </pic:pic>
            </a:graphicData>
          </a:graphic>
        </wp:inline>
      </w:drawing>
    </w:r>
    <w:r>
      <w:rPr>
        <w:noProof/>
        <w:lang w:eastAsia="cs-CZ"/>
      </w:rPr>
      <w:drawing>
        <wp:inline distT="0" distB="0" distL="0" distR="0" wp14:anchorId="144AEC99" wp14:editId="19636AD9">
          <wp:extent cx="5760720" cy="5036853"/>
          <wp:effectExtent l="0" t="0" r="0" b="0"/>
          <wp:docPr id="10" name="Obrázek 10" descr="http://electron.fjfi.cvut.cz/drupal/sites/default/files/fjfi_logo-2.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760720" cy="5036853"/>
                  </a:xfrm>
                  <a:prstGeom prst="rect">
                    <a:avLst/>
                  </a:prstGeom>
                  <a:noFill/>
                  <a:ln>
                    <a:noFill/>
                    <a:prstDash/>
                  </a:ln>
                </pic:spPr>
              </pic:pic>
            </a:graphicData>
          </a:graphic>
        </wp:inline>
      </w:drawing>
    </w:r>
    <w:r>
      <w:rPr>
        <w:color w:val="808080"/>
        <w:sz w:val="18"/>
        <w:szCs w:val="18"/>
      </w:rPr>
      <w:tab/>
    </w:r>
    <w:r>
      <w:rPr>
        <w:color w:val="808080"/>
        <w:sz w:val="18"/>
        <w:szCs w:val="18"/>
      </w:rPr>
      <w:tab/>
      <w:t>První certifikační autorita, a.s.</w:t>
    </w:r>
  </w:p>
  <w:p w:rsidR="00781225" w:rsidRDefault="00E16A2C">
    <w:pPr>
      <w:pStyle w:val="Zhlav"/>
      <w:rPr>
        <w:color w:val="80808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797"/>
    <w:multiLevelType w:val="multilevel"/>
    <w:tmpl w:val="A9245D8A"/>
    <w:styleLink w:val="LFO1"/>
    <w:lvl w:ilvl="0">
      <w:numFmt w:val="bullet"/>
      <w:pStyle w:val="Seznamsodrkami"/>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05C57C2A"/>
    <w:multiLevelType w:val="multilevel"/>
    <w:tmpl w:val="2FF8BE66"/>
    <w:styleLink w:val="LFO3"/>
    <w:lvl w:ilvl="0">
      <w:numFmt w:val="bullet"/>
      <w:pStyle w:val="Seznamsodrkami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08C6481A"/>
    <w:multiLevelType w:val="multilevel"/>
    <w:tmpl w:val="9FA03D7E"/>
    <w:styleLink w:val="LFO7"/>
    <w:lvl w:ilvl="0">
      <w:start w:val="1"/>
      <w:numFmt w:val="decimal"/>
      <w:pStyle w:val="slovanseznam1"/>
      <w:lvlText w:val="%1."/>
      <w:lvlJc w:val="left"/>
      <w:pPr>
        <w:ind w:left="567" w:hanging="567"/>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B004F44"/>
    <w:multiLevelType w:val="multilevel"/>
    <w:tmpl w:val="60B8F5B0"/>
    <w:styleLink w:val="LFO6"/>
    <w:lvl w:ilvl="0">
      <w:numFmt w:val="bullet"/>
      <w:pStyle w:val="Styl1"/>
      <w:lvlText w:val=""/>
      <w:lvlJc w:val="left"/>
      <w:pPr>
        <w:ind w:left="1426" w:hanging="360"/>
      </w:pPr>
      <w:rPr>
        <w:rFonts w:ascii="Symbol" w:hAnsi="Symbol"/>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4">
    <w:nsid w:val="3135715E"/>
    <w:multiLevelType w:val="multilevel"/>
    <w:tmpl w:val="F95A819C"/>
    <w:styleLink w:val="WWOutlineListStyle"/>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none"/>
      <w:lvlText w:val="%4"/>
      <w:lvlJc w:val="left"/>
    </w:lvl>
    <w:lvl w:ilvl="4">
      <w:start w:val="1"/>
      <w:numFmt w:val="decimal"/>
      <w:pStyle w:val="Nadpis5"/>
      <w:lvlText w:val="%1.%2.%3.%4.%5"/>
      <w:lvlJc w:val="left"/>
      <w:pPr>
        <w:ind w:left="1134" w:hanging="1134"/>
      </w:pPr>
      <w:rPr>
        <w:rFonts w:ascii="Calibri" w:hAnsi="Calibri"/>
      </w:rPr>
    </w:lvl>
    <w:lvl w:ilvl="5">
      <w:start w:val="1"/>
      <w:numFmt w:val="decimal"/>
      <w:pStyle w:val="Nadpis6"/>
      <w:lvlText w:val="%1.%2.%3.%4.%5.%6"/>
      <w:lvlJc w:val="left"/>
      <w:pPr>
        <w:ind w:left="1134" w:hanging="1134"/>
      </w:p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377E14E2"/>
    <w:multiLevelType w:val="hybridMultilevel"/>
    <w:tmpl w:val="BAEC67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A190097"/>
    <w:multiLevelType w:val="multilevel"/>
    <w:tmpl w:val="AF4442E8"/>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F221245"/>
    <w:multiLevelType w:val="hybridMultilevel"/>
    <w:tmpl w:val="43E2904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0564289"/>
    <w:multiLevelType w:val="hybridMultilevel"/>
    <w:tmpl w:val="899EE9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4313132"/>
    <w:multiLevelType w:val="multilevel"/>
    <w:tmpl w:val="2F8C77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65F4199E"/>
    <w:multiLevelType w:val="multilevel"/>
    <w:tmpl w:val="DB0044F6"/>
    <w:styleLink w:val="NadpisyICA"/>
    <w:lvl w:ilvl="0">
      <w:start w:val="1"/>
      <w:numFmt w:val="decimal"/>
      <w:lvlText w:val="%1."/>
      <w:lvlJc w:val="left"/>
      <w:pPr>
        <w:ind w:left="1134" w:hanging="1134"/>
      </w:pPr>
      <w:rPr>
        <w:rFonts w:ascii="Calibri" w:hAnsi="Calibri"/>
      </w:rPr>
    </w:lvl>
    <w:lvl w:ilvl="1">
      <w:start w:val="1"/>
      <w:numFmt w:val="decimal"/>
      <w:lvlText w:val="%1.%2"/>
      <w:lvlJc w:val="left"/>
      <w:pPr>
        <w:ind w:left="1276" w:hanging="1134"/>
      </w:pPr>
      <w:rPr>
        <w:rFonts w:ascii="Calibri" w:hAnsi="Calibri"/>
      </w:rPr>
    </w:lvl>
    <w:lvl w:ilvl="2">
      <w:start w:val="1"/>
      <w:numFmt w:val="decimal"/>
      <w:lvlText w:val="%1.%2.%3"/>
      <w:lvlJc w:val="left"/>
      <w:pPr>
        <w:ind w:left="1134" w:hanging="1134"/>
      </w:pPr>
      <w:rPr>
        <w:rFonts w:ascii="Calibri" w:hAnsi="Calibri"/>
      </w:rPr>
    </w:lvl>
    <w:lvl w:ilvl="3">
      <w:start w:val="1"/>
      <w:numFmt w:val="decimal"/>
      <w:lvlText w:val="%1.%2.%3.%4"/>
      <w:lvlJc w:val="left"/>
      <w:pPr>
        <w:ind w:left="1134" w:hanging="1134"/>
      </w:pPr>
      <w:rPr>
        <w:rFonts w:ascii="Calibri" w:hAnsi="Calibri"/>
      </w:rPr>
    </w:lvl>
    <w:lvl w:ilvl="4">
      <w:start w:val="1"/>
      <w:numFmt w:val="decimal"/>
      <w:lvlText w:val="%1.%2.%3.%4.%5"/>
      <w:lvlJc w:val="left"/>
      <w:pPr>
        <w:ind w:left="1134" w:hanging="1134"/>
      </w:pPr>
    </w:lvl>
    <w:lvl w:ilvl="5">
      <w:start w:val="1"/>
      <w:numFmt w:val="lowerRoman"/>
      <w:lvlText w:val="(%6)"/>
      <w:lvlJc w:val="left"/>
      <w:pPr>
        <w:ind w:left="1134" w:hanging="1134"/>
      </w:pPr>
    </w:lvl>
    <w:lvl w:ilvl="6">
      <w:start w:val="1"/>
      <w:numFmt w:val="decimal"/>
      <w:lvlText w:val="%7."/>
      <w:lvlJc w:val="left"/>
      <w:pPr>
        <w:ind w:left="1134" w:hanging="1134"/>
      </w:pPr>
    </w:lvl>
    <w:lvl w:ilvl="7">
      <w:start w:val="1"/>
      <w:numFmt w:val="lowerLetter"/>
      <w:lvlText w:val="%8."/>
      <w:lvlJc w:val="left"/>
      <w:pPr>
        <w:ind w:left="1134" w:hanging="1134"/>
      </w:pPr>
    </w:lvl>
    <w:lvl w:ilvl="8">
      <w:start w:val="1"/>
      <w:numFmt w:val="lowerRoman"/>
      <w:lvlText w:val="%9."/>
      <w:lvlJc w:val="left"/>
      <w:pPr>
        <w:ind w:left="1134" w:hanging="1134"/>
      </w:pPr>
    </w:lvl>
  </w:abstractNum>
  <w:abstractNum w:abstractNumId="11">
    <w:nsid w:val="788F4BF2"/>
    <w:multiLevelType w:val="hybridMultilevel"/>
    <w:tmpl w:val="F55ECEDA"/>
    <w:lvl w:ilvl="0" w:tplc="6C7089B2">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ED877EC"/>
    <w:multiLevelType w:val="multilevel"/>
    <w:tmpl w:val="B7B2A3E6"/>
    <w:styleLink w:val="LFO5"/>
    <w:lvl w:ilvl="0">
      <w:numFmt w:val="bullet"/>
      <w:pStyle w:val="normalbulletbl"/>
      <w:lvlText w:val=""/>
      <w:lvlJc w:val="left"/>
      <w:pPr>
        <w:ind w:left="360" w:hanging="360"/>
      </w:pPr>
      <w:rPr>
        <w:rFonts w:ascii="Wingdings" w:hAnsi="Wingdings"/>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7F0D6B40"/>
    <w:multiLevelType w:val="multilevel"/>
    <w:tmpl w:val="A55AD572"/>
    <w:styleLink w:val="LFO2"/>
    <w:lvl w:ilvl="0">
      <w:numFmt w:val="bullet"/>
      <w:pStyle w:val="Seznamsodrkami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num>
  <w:num w:numId="2">
    <w:abstractNumId w:val="10"/>
  </w:num>
  <w:num w:numId="3">
    <w:abstractNumId w:val="0"/>
  </w:num>
  <w:num w:numId="4">
    <w:abstractNumId w:val="13"/>
  </w:num>
  <w:num w:numId="5">
    <w:abstractNumId w:val="1"/>
  </w:num>
  <w:num w:numId="6">
    <w:abstractNumId w:val="12"/>
  </w:num>
  <w:num w:numId="7">
    <w:abstractNumId w:val="3"/>
  </w:num>
  <w:num w:numId="8">
    <w:abstractNumId w:val="2"/>
  </w:num>
  <w:num w:numId="9">
    <w:abstractNumId w:val="6"/>
  </w:num>
  <w:num w:numId="10">
    <w:abstractNumId w:val="9"/>
  </w:num>
  <w:num w:numId="11">
    <w:abstractNumId w:val="11"/>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205CD"/>
    <w:rsid w:val="000E3E18"/>
    <w:rsid w:val="005D7C3A"/>
    <w:rsid w:val="00603043"/>
    <w:rsid w:val="006F1CAE"/>
    <w:rsid w:val="007B12A2"/>
    <w:rsid w:val="009B4150"/>
    <w:rsid w:val="00E16A2C"/>
    <w:rsid w:val="00E205CD"/>
    <w:rsid w:val="00E4795C"/>
    <w:rsid w:val="00E621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cs-CZ" w:eastAsia="cs-CZ"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pPr>
      <w:suppressAutoHyphens/>
      <w:spacing w:before="120" w:after="200" w:line="276" w:lineRule="auto"/>
      <w:jc w:val="both"/>
    </w:pPr>
    <w:rPr>
      <w:sz w:val="22"/>
      <w:szCs w:val="22"/>
      <w:lang w:eastAsia="en-US"/>
    </w:rPr>
  </w:style>
  <w:style w:type="paragraph" w:styleId="Nadpis1">
    <w:name w:val="heading 1"/>
    <w:next w:val="Normln"/>
    <w:autoRedefine/>
    <w:pPr>
      <w:keepNext/>
      <w:numPr>
        <w:numId w:val="1"/>
      </w:numPr>
      <w:suppressAutoHyphens/>
      <w:spacing w:before="240" w:after="60"/>
      <w:outlineLvl w:val="0"/>
    </w:pPr>
    <w:rPr>
      <w:rFonts w:eastAsia="Times New Roman"/>
      <w:b/>
      <w:bCs/>
      <w:caps/>
      <w:kern w:val="3"/>
      <w:sz w:val="36"/>
      <w:szCs w:val="36"/>
    </w:rPr>
  </w:style>
  <w:style w:type="paragraph" w:styleId="Nadpis2">
    <w:name w:val="heading 2"/>
    <w:basedOn w:val="Nadpis1"/>
    <w:next w:val="Normln"/>
    <w:autoRedefine/>
    <w:pPr>
      <w:numPr>
        <w:ilvl w:val="1"/>
      </w:numPr>
      <w:outlineLvl w:val="1"/>
    </w:pPr>
    <w:rPr>
      <w:iCs/>
      <w:sz w:val="32"/>
      <w:szCs w:val="32"/>
    </w:rPr>
  </w:style>
  <w:style w:type="paragraph" w:styleId="Nadpis3">
    <w:name w:val="heading 3"/>
    <w:basedOn w:val="Nadpis2"/>
    <w:next w:val="Normln"/>
    <w:autoRedefine/>
    <w:pPr>
      <w:numPr>
        <w:ilvl w:val="2"/>
      </w:numPr>
      <w:overflowPunct w:val="0"/>
      <w:autoSpaceDE w:val="0"/>
      <w:spacing w:before="120" w:after="120"/>
      <w:jc w:val="both"/>
      <w:outlineLvl w:val="2"/>
    </w:pPr>
    <w:rPr>
      <w:rFonts w:eastAsia="Calibri" w:cs="Arial"/>
      <w:bCs w:val="0"/>
      <w:iCs w:val="0"/>
      <w:kern w:val="0"/>
      <w:sz w:val="28"/>
      <w:szCs w:val="24"/>
    </w:rPr>
  </w:style>
  <w:style w:type="paragraph" w:styleId="Nadpis4">
    <w:name w:val="heading 4"/>
    <w:basedOn w:val="Nadpis3"/>
    <w:next w:val="Normln"/>
    <w:autoRedefine/>
    <w:pPr>
      <w:ind w:left="357" w:hanging="357"/>
      <w:outlineLvl w:val="3"/>
    </w:pPr>
    <w:rPr>
      <w:rFonts w:cs="Times New Roman"/>
      <w:bCs/>
      <w:i/>
      <w:spacing w:val="24"/>
      <w:sz w:val="22"/>
      <w:lang w:eastAsia="en-US"/>
    </w:rPr>
  </w:style>
  <w:style w:type="paragraph" w:styleId="Nadpis5">
    <w:name w:val="heading 5"/>
    <w:basedOn w:val="Nadpis4"/>
    <w:next w:val="Normln"/>
    <w:autoRedefine/>
    <w:pPr>
      <w:numPr>
        <w:ilvl w:val="4"/>
      </w:numPr>
      <w:spacing w:after="60"/>
      <w:jc w:val="left"/>
      <w:outlineLvl w:val="4"/>
    </w:pPr>
    <w:rPr>
      <w:bCs w:val="0"/>
      <w:i w:val="0"/>
      <w:iCs/>
      <w:sz w:val="24"/>
    </w:rPr>
  </w:style>
  <w:style w:type="paragraph" w:styleId="Nadpis6">
    <w:name w:val="heading 6"/>
    <w:basedOn w:val="Nadpis5"/>
    <w:next w:val="Normln"/>
    <w:autoRedefine/>
    <w:pPr>
      <w:numPr>
        <w:ilvl w:val="5"/>
      </w:numPr>
      <w:outlineLvl w:val="5"/>
    </w:pPr>
    <w:rPr>
      <w:bCs/>
      <w:i/>
      <w:sz w:val="22"/>
      <w:szCs w:val="22"/>
      <w:lang w:eastAsia="cs-CZ"/>
    </w:rPr>
  </w:style>
  <w:style w:type="paragraph" w:styleId="Nadpis7">
    <w:name w:val="heading 7"/>
    <w:basedOn w:val="Normln"/>
    <w:next w:val="Normln"/>
    <w:pPr>
      <w:keepNext/>
      <w:tabs>
        <w:tab w:val="left" w:pos="1531"/>
      </w:tabs>
      <w:spacing w:before="240" w:after="60" w:line="300" w:lineRule="exact"/>
      <w:outlineLvl w:val="6"/>
    </w:pPr>
    <w:rPr>
      <w:rFonts w:eastAsia="Times New Roman"/>
      <w:i/>
      <w:color w:val="000066"/>
      <w:szCs w:val="20"/>
    </w:rPr>
  </w:style>
  <w:style w:type="paragraph" w:styleId="Nadpis8">
    <w:name w:val="heading 8"/>
    <w:basedOn w:val="Nadpis5"/>
    <w:next w:val="Normln"/>
    <w:autoRedefine/>
    <w:pPr>
      <w:ind w:left="357" w:hanging="357"/>
      <w:outlineLvl w:val="7"/>
    </w:pPr>
    <w:rPr>
      <w:iCs w:val="0"/>
    </w:rPr>
  </w:style>
  <w:style w:type="paragraph" w:styleId="Nadpis9">
    <w:name w:val="heading 9"/>
    <w:basedOn w:val="Nadpis5"/>
    <w:next w:val="Normln"/>
    <w:autoRedefine/>
    <w:pPr>
      <w:tabs>
        <w:tab w:val="left" w:pos="4497"/>
      </w:tabs>
      <w:outlineLvl w:val="8"/>
    </w:pPr>
    <w:rPr>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
    <w:name w:val="WW_OutlineListStyle"/>
    <w:basedOn w:val="Bezseznamu"/>
    <w:pPr>
      <w:numPr>
        <w:numId w:val="1"/>
      </w:numPr>
    </w:pPr>
  </w:style>
  <w:style w:type="character" w:customStyle="1" w:styleId="Nadpis1Char">
    <w:name w:val="Nadpis 1 Char"/>
    <w:rPr>
      <w:rFonts w:eastAsia="Times New Roman"/>
      <w:b/>
      <w:bCs/>
      <w:caps/>
      <w:kern w:val="3"/>
      <w:sz w:val="36"/>
      <w:szCs w:val="36"/>
    </w:rPr>
  </w:style>
  <w:style w:type="character" w:customStyle="1" w:styleId="Nadpis2Char">
    <w:name w:val="Nadpis 2 Char"/>
    <w:rPr>
      <w:rFonts w:ascii="Gill Sans MT" w:eastAsia="Times New Roman" w:hAnsi="Gill Sans MT" w:cs="Times New Roman"/>
      <w:b/>
      <w:bCs/>
      <w:color w:val="4F81BD"/>
      <w:sz w:val="26"/>
      <w:szCs w:val="26"/>
    </w:rPr>
  </w:style>
  <w:style w:type="character" w:customStyle="1" w:styleId="Nadpis2Char2">
    <w:name w:val="Nadpis 2 Char2"/>
    <w:rPr>
      <w:rFonts w:ascii="Calibri" w:eastAsia="Times New Roman" w:hAnsi="Calibri"/>
      <w:b/>
      <w:bCs/>
      <w:iCs/>
      <w:color w:val="111686"/>
      <w:kern w:val="3"/>
      <w:sz w:val="32"/>
      <w:szCs w:val="32"/>
    </w:rPr>
  </w:style>
  <w:style w:type="character" w:customStyle="1" w:styleId="Nadpis3Char">
    <w:name w:val="Nadpis 3 Char"/>
    <w:rPr>
      <w:rFonts w:ascii="Gill Sans MT" w:eastAsia="Times New Roman" w:hAnsi="Gill Sans MT" w:cs="Times New Roman"/>
      <w:b/>
      <w:bCs/>
      <w:color w:val="4F81BD"/>
      <w:sz w:val="22"/>
      <w:szCs w:val="22"/>
    </w:rPr>
  </w:style>
  <w:style w:type="character" w:customStyle="1" w:styleId="Nadpis3Char1">
    <w:name w:val="Nadpis 3 Char1"/>
    <w:rPr>
      <w:rFonts w:ascii="Calibri" w:hAnsi="Calibri" w:cs="Arial"/>
      <w:b/>
      <w:color w:val="111686"/>
      <w:sz w:val="28"/>
      <w:szCs w:val="24"/>
    </w:rPr>
  </w:style>
  <w:style w:type="character" w:customStyle="1" w:styleId="Nadpis4Char">
    <w:name w:val="Nadpis 4 Char"/>
    <w:rPr>
      <w:rFonts w:ascii="Calibri" w:hAnsi="Calibri"/>
      <w:b/>
      <w:bCs/>
      <w:i/>
      <w:color w:val="111686"/>
      <w:spacing w:val="24"/>
      <w:sz w:val="22"/>
      <w:szCs w:val="24"/>
      <w:lang w:eastAsia="en-US"/>
    </w:rPr>
  </w:style>
  <w:style w:type="character" w:customStyle="1" w:styleId="Nadpis5Char">
    <w:name w:val="Nadpis 5 Char"/>
    <w:rPr>
      <w:rFonts w:ascii="Calibri" w:hAnsi="Calibri"/>
      <w:b/>
      <w:iCs/>
      <w:color w:val="111686"/>
      <w:spacing w:val="24"/>
      <w:sz w:val="24"/>
      <w:szCs w:val="24"/>
      <w:lang w:eastAsia="en-US"/>
    </w:rPr>
  </w:style>
  <w:style w:type="character" w:customStyle="1" w:styleId="Nadpis6Char">
    <w:name w:val="Nadpis 6 Char"/>
    <w:rPr>
      <w:rFonts w:ascii="Calibri" w:hAnsi="Calibri"/>
      <w:b/>
      <w:bCs/>
      <w:i/>
      <w:iCs/>
      <w:color w:val="111686"/>
      <w:spacing w:val="24"/>
      <w:sz w:val="22"/>
      <w:szCs w:val="22"/>
    </w:rPr>
  </w:style>
  <w:style w:type="character" w:customStyle="1" w:styleId="Nadpis7Char">
    <w:name w:val="Nadpis 7 Char"/>
    <w:rPr>
      <w:rFonts w:eastAsia="Times New Roman"/>
      <w:i/>
      <w:color w:val="000066"/>
      <w:sz w:val="22"/>
      <w:lang w:eastAsia="en-US"/>
    </w:rPr>
  </w:style>
  <w:style w:type="character" w:customStyle="1" w:styleId="Nadpis8Char">
    <w:name w:val="Nadpis 8 Char"/>
    <w:rPr>
      <w:rFonts w:ascii="Calibri" w:hAnsi="Calibri"/>
      <w:b/>
      <w:color w:val="111686"/>
      <w:spacing w:val="24"/>
      <w:sz w:val="24"/>
      <w:szCs w:val="24"/>
      <w:lang w:eastAsia="en-US"/>
    </w:rPr>
  </w:style>
  <w:style w:type="character" w:customStyle="1" w:styleId="Nadpis9Char">
    <w:name w:val="Nadpis 9 Char"/>
    <w:rPr>
      <w:rFonts w:ascii="Calibri" w:hAnsi="Calibri"/>
      <w:b/>
      <w:iCs/>
      <w:color w:val="111686"/>
      <w:spacing w:val="24"/>
      <w:sz w:val="24"/>
      <w:szCs w:val="22"/>
      <w:lang w:eastAsia="en-US"/>
    </w:rPr>
  </w:style>
  <w:style w:type="paragraph" w:styleId="Obsah1">
    <w:name w:val="toc 1"/>
    <w:basedOn w:val="Normln"/>
    <w:next w:val="Normln"/>
    <w:autoRedefine/>
    <w:uiPriority w:val="39"/>
    <w:pPr>
      <w:keepNext/>
      <w:tabs>
        <w:tab w:val="left" w:pos="440"/>
        <w:tab w:val="right" w:leader="dot" w:pos="9062"/>
      </w:tabs>
      <w:spacing w:after="120"/>
      <w:jc w:val="left"/>
    </w:pPr>
    <w:rPr>
      <w:b/>
      <w:bCs/>
      <w:caps/>
      <w:sz w:val="20"/>
      <w:szCs w:val="20"/>
    </w:rPr>
  </w:style>
  <w:style w:type="paragraph" w:styleId="Obsah2">
    <w:name w:val="toc 2"/>
    <w:basedOn w:val="Normln"/>
    <w:next w:val="Normln"/>
    <w:autoRedefine/>
    <w:uiPriority w:val="39"/>
    <w:pPr>
      <w:spacing w:after="0"/>
      <w:ind w:left="220"/>
      <w:jc w:val="left"/>
    </w:pPr>
    <w:rPr>
      <w:smallCaps/>
      <w:sz w:val="20"/>
      <w:szCs w:val="20"/>
    </w:rPr>
  </w:style>
  <w:style w:type="paragraph" w:styleId="Obsah3">
    <w:name w:val="toc 3"/>
    <w:basedOn w:val="Normln"/>
    <w:next w:val="Normln"/>
    <w:autoRedefine/>
    <w:pPr>
      <w:spacing w:after="0"/>
      <w:ind w:left="440"/>
      <w:jc w:val="left"/>
    </w:pPr>
    <w:rPr>
      <w:i/>
      <w:iCs/>
      <w:sz w:val="20"/>
      <w:szCs w:val="20"/>
    </w:rPr>
  </w:style>
  <w:style w:type="character" w:styleId="Siln">
    <w:name w:val="Strong"/>
    <w:rPr>
      <w:b/>
    </w:rPr>
  </w:style>
  <w:style w:type="paragraph" w:styleId="Bezmezer">
    <w:name w:val="No Spacing"/>
    <w:pPr>
      <w:suppressAutoHyphens/>
    </w:pPr>
    <w:rPr>
      <w:sz w:val="22"/>
      <w:szCs w:val="22"/>
      <w:lang w:eastAsia="en-US"/>
    </w:rPr>
  </w:style>
  <w:style w:type="paragraph" w:styleId="Odstavecseseznamem">
    <w:name w:val="List Paragraph"/>
    <w:basedOn w:val="Normln"/>
    <w:pPr>
      <w:ind w:left="720"/>
    </w:pPr>
  </w:style>
  <w:style w:type="paragraph" w:styleId="Nadpisobsahu">
    <w:name w:val="TOC Heading"/>
    <w:basedOn w:val="Nadpis1"/>
    <w:next w:val="Normln"/>
    <w:pPr>
      <w:keepLines/>
      <w:spacing w:before="480" w:after="0" w:line="276" w:lineRule="auto"/>
    </w:pPr>
    <w:rPr>
      <w:rFonts w:ascii="Gill Sans MT" w:hAnsi="Gill Sans MT"/>
      <w:b w:val="0"/>
      <w:bCs w:val="0"/>
      <w:color w:val="365F91"/>
      <w:kern w:val="0"/>
      <w:sz w:val="28"/>
      <w:szCs w:val="28"/>
    </w:rPr>
  </w:style>
  <w:style w:type="character" w:styleId="Hypertextovodkaz">
    <w:name w:val="Hyperlink"/>
    <w:uiPriority w:val="99"/>
    <w:rPr>
      <w:rFonts w:ascii="Gill Sans MT" w:hAnsi="Gill Sans MT"/>
      <w:color w:val="0000FF"/>
      <w:sz w:val="22"/>
      <w:u w:val="single"/>
    </w:rPr>
  </w:style>
  <w:style w:type="paragraph" w:customStyle="1" w:styleId="textnormln">
    <w:name w:val="text normální"/>
    <w:basedOn w:val="Normln"/>
    <w:autoRedefine/>
    <w:pPr>
      <w:spacing w:after="0" w:line="240" w:lineRule="auto"/>
    </w:pPr>
    <w:rPr>
      <w:rFonts w:ascii="Gill Sans MT" w:eastAsia="Times New Roman" w:hAnsi="Gill Sans MT"/>
      <w:spacing w:val="14"/>
    </w:rPr>
  </w:style>
  <w:style w:type="character" w:customStyle="1" w:styleId="textnormlnChar">
    <w:name w:val="text normální Char"/>
    <w:rPr>
      <w:rFonts w:ascii="Gill Sans MT" w:eastAsia="Times New Roman" w:hAnsi="Gill Sans MT"/>
      <w:spacing w:val="14"/>
      <w:sz w:val="22"/>
      <w:szCs w:val="22"/>
      <w:lang w:eastAsia="en-US"/>
    </w:rPr>
  </w:style>
  <w:style w:type="paragraph" w:styleId="Textbubliny">
    <w:name w:val="Balloon Text"/>
    <w:basedOn w:val="Normln"/>
    <w:pPr>
      <w:spacing w:after="0" w:line="240" w:lineRule="auto"/>
    </w:pPr>
    <w:rPr>
      <w:rFonts w:ascii="Tahoma" w:hAnsi="Tahoma" w:cs="Tahoma"/>
      <w:sz w:val="16"/>
      <w:szCs w:val="16"/>
    </w:rPr>
  </w:style>
  <w:style w:type="character" w:customStyle="1" w:styleId="TextbublinyChar">
    <w:name w:val="Text bubliny Char"/>
    <w:rPr>
      <w:rFonts w:ascii="Tahoma" w:hAnsi="Tahoma" w:cs="Tahoma"/>
      <w:sz w:val="16"/>
      <w:szCs w:val="16"/>
      <w:lang w:eastAsia="en-US"/>
    </w:rPr>
  </w:style>
  <w:style w:type="paragraph" w:styleId="Obsah4">
    <w:name w:val="toc 4"/>
    <w:basedOn w:val="Normln"/>
    <w:next w:val="Normln"/>
    <w:autoRedefine/>
    <w:pPr>
      <w:spacing w:after="0"/>
      <w:ind w:left="660"/>
      <w:jc w:val="left"/>
    </w:pPr>
    <w:rPr>
      <w:sz w:val="18"/>
      <w:szCs w:val="18"/>
    </w:rPr>
  </w:style>
  <w:style w:type="paragraph" w:styleId="Obsah9">
    <w:name w:val="toc 9"/>
    <w:basedOn w:val="Normln"/>
    <w:next w:val="Normln"/>
    <w:autoRedefine/>
    <w:pPr>
      <w:spacing w:after="0"/>
      <w:ind w:left="1760"/>
      <w:jc w:val="left"/>
    </w:pPr>
    <w:rPr>
      <w:sz w:val="18"/>
      <w:szCs w:val="18"/>
    </w:rPr>
  </w:style>
  <w:style w:type="paragraph" w:styleId="Obsah5">
    <w:name w:val="toc 5"/>
    <w:basedOn w:val="Normln"/>
    <w:next w:val="Normln"/>
    <w:autoRedefine/>
    <w:pPr>
      <w:spacing w:after="0"/>
      <w:ind w:left="880"/>
      <w:jc w:val="left"/>
    </w:pPr>
    <w:rPr>
      <w:sz w:val="18"/>
      <w:szCs w:val="18"/>
    </w:rPr>
  </w:style>
  <w:style w:type="paragraph" w:styleId="Obsah6">
    <w:name w:val="toc 6"/>
    <w:basedOn w:val="Normln"/>
    <w:next w:val="Normln"/>
    <w:autoRedefine/>
    <w:pPr>
      <w:spacing w:after="0"/>
      <w:ind w:left="1100"/>
      <w:jc w:val="left"/>
    </w:pPr>
    <w:rPr>
      <w:sz w:val="18"/>
      <w:szCs w:val="18"/>
    </w:rPr>
  </w:style>
  <w:style w:type="paragraph" w:styleId="Obsah7">
    <w:name w:val="toc 7"/>
    <w:basedOn w:val="Normln"/>
    <w:next w:val="Normln"/>
    <w:autoRedefine/>
    <w:pPr>
      <w:spacing w:after="0"/>
      <w:ind w:left="1320"/>
      <w:jc w:val="left"/>
    </w:pPr>
    <w:rPr>
      <w:sz w:val="18"/>
      <w:szCs w:val="18"/>
    </w:rPr>
  </w:style>
  <w:style w:type="paragraph" w:styleId="Obsah8">
    <w:name w:val="toc 8"/>
    <w:basedOn w:val="Normln"/>
    <w:next w:val="Normln"/>
    <w:autoRedefine/>
    <w:pPr>
      <w:spacing w:after="0"/>
      <w:ind w:left="1540"/>
      <w:jc w:val="left"/>
    </w:pPr>
    <w:rPr>
      <w:sz w:val="18"/>
      <w:szCs w:val="18"/>
    </w:rPr>
  </w:style>
  <w:style w:type="paragraph" w:styleId="Zhlav">
    <w:name w:val="header"/>
    <w:basedOn w:val="Normln"/>
    <w:pPr>
      <w:tabs>
        <w:tab w:val="center" w:pos="4536"/>
        <w:tab w:val="right" w:pos="9072"/>
      </w:tabs>
      <w:spacing w:after="0" w:line="240" w:lineRule="auto"/>
    </w:pPr>
  </w:style>
  <w:style w:type="character" w:customStyle="1" w:styleId="ZhlavChar">
    <w:name w:val="Záhlaví Char"/>
    <w:rPr>
      <w:sz w:val="22"/>
      <w:szCs w:val="22"/>
      <w:lang w:eastAsia="en-US"/>
    </w:rPr>
  </w:style>
  <w:style w:type="paragraph" w:styleId="Zpat">
    <w:name w:val="footer"/>
    <w:basedOn w:val="Normln"/>
    <w:pPr>
      <w:tabs>
        <w:tab w:val="center" w:pos="4536"/>
        <w:tab w:val="right" w:pos="9072"/>
      </w:tabs>
      <w:spacing w:after="0" w:line="240" w:lineRule="auto"/>
    </w:pPr>
  </w:style>
  <w:style w:type="character" w:customStyle="1" w:styleId="ZpatChar">
    <w:name w:val="Zápatí Char"/>
    <w:rPr>
      <w:sz w:val="22"/>
      <w:szCs w:val="22"/>
      <w:lang w:eastAsia="en-US"/>
    </w:rPr>
  </w:style>
  <w:style w:type="paragraph" w:styleId="Titulek">
    <w:name w:val="caption"/>
    <w:basedOn w:val="Normln"/>
    <w:next w:val="Normln"/>
    <w:pPr>
      <w:spacing w:after="0" w:line="240" w:lineRule="auto"/>
      <w:jc w:val="center"/>
    </w:pPr>
    <w:rPr>
      <w:rFonts w:eastAsia="Times New Roman"/>
      <w:b/>
      <w:bCs/>
      <w:szCs w:val="20"/>
      <w:lang w:eastAsia="cs-CZ"/>
    </w:rPr>
  </w:style>
  <w:style w:type="paragraph" w:styleId="Seznamsodrkami">
    <w:name w:val="List Bullet"/>
    <w:basedOn w:val="Normln"/>
    <w:pPr>
      <w:numPr>
        <w:numId w:val="3"/>
      </w:numPr>
    </w:pPr>
    <w:rPr>
      <w:rFonts w:eastAsia="Times New Roman"/>
    </w:rPr>
  </w:style>
  <w:style w:type="paragraph" w:styleId="Seznamsodrkami2">
    <w:name w:val="List Bullet 2"/>
    <w:basedOn w:val="Normln"/>
    <w:pPr>
      <w:numPr>
        <w:numId w:val="4"/>
      </w:numPr>
    </w:pPr>
    <w:rPr>
      <w:rFonts w:eastAsia="Times New Roman"/>
    </w:rPr>
  </w:style>
  <w:style w:type="paragraph" w:styleId="Textpoznpodarou">
    <w:name w:val="footnote text"/>
    <w:basedOn w:val="Normln"/>
    <w:pPr>
      <w:spacing w:before="0" w:after="0" w:line="240" w:lineRule="auto"/>
    </w:pPr>
    <w:rPr>
      <w:rFonts w:ascii="Verdana" w:eastAsia="Times New Roman" w:hAnsi="Verdana"/>
      <w:sz w:val="20"/>
      <w:szCs w:val="20"/>
      <w:lang w:eastAsia="cs-CZ"/>
    </w:rPr>
  </w:style>
  <w:style w:type="character" w:customStyle="1" w:styleId="TextpoznpodarouChar">
    <w:name w:val="Text pozn. pod čarou Char"/>
    <w:rPr>
      <w:rFonts w:ascii="Verdana" w:eastAsia="Times New Roman" w:hAnsi="Verdana"/>
    </w:rPr>
  </w:style>
  <w:style w:type="character" w:styleId="Znakapoznpodarou">
    <w:name w:val="footnote reference"/>
    <w:rPr>
      <w:position w:val="0"/>
      <w:vertAlign w:val="superscript"/>
    </w:rPr>
  </w:style>
  <w:style w:type="character" w:styleId="Zvraznn">
    <w:name w:val="Emphasis"/>
    <w:rPr>
      <w:i/>
      <w:iCs/>
    </w:rPr>
  </w:style>
  <w:style w:type="paragraph" w:customStyle="1" w:styleId="Proti111">
    <w:name w:val="Proti111"/>
    <w:basedOn w:val="Normln"/>
    <w:pPr>
      <w:keepNext/>
      <w:autoSpaceDE w:val="0"/>
      <w:spacing w:after="120" w:line="240" w:lineRule="auto"/>
      <w:jc w:val="left"/>
    </w:pPr>
    <w:rPr>
      <w:rFonts w:ascii="Arial" w:eastAsia="Times New Roman" w:hAnsi="Arial" w:cs="Arial"/>
      <w:color w:val="111686"/>
      <w:szCs w:val="18"/>
      <w:lang w:eastAsia="cs-CZ"/>
    </w:rPr>
  </w:style>
  <w:style w:type="paragraph" w:styleId="Zkladntext">
    <w:name w:val="Body Text"/>
    <w:basedOn w:val="Normln"/>
    <w:pPr>
      <w:spacing w:before="0" w:after="120"/>
      <w:jc w:val="left"/>
    </w:pPr>
    <w:rPr>
      <w:rFonts w:ascii="Gill Sans MT" w:hAnsi="Gill Sans MT"/>
    </w:rPr>
  </w:style>
  <w:style w:type="character" w:customStyle="1" w:styleId="ZkladntextChar">
    <w:name w:val="Základní text Char"/>
    <w:rPr>
      <w:rFonts w:ascii="Gill Sans MT" w:hAnsi="Gill Sans MT"/>
      <w:sz w:val="22"/>
      <w:szCs w:val="22"/>
      <w:lang w:eastAsia="en-US"/>
    </w:rPr>
  </w:style>
  <w:style w:type="paragraph" w:customStyle="1" w:styleId="Odstavecseseznamem1">
    <w:name w:val="Odstavec se seznamem1"/>
    <w:basedOn w:val="Normln"/>
    <w:pPr>
      <w:spacing w:before="0"/>
      <w:ind w:left="720"/>
      <w:jc w:val="left"/>
    </w:pPr>
    <w:rPr>
      <w:rFonts w:ascii="Arial" w:eastAsia="Times New Roman" w:hAnsi="Arial"/>
    </w:rPr>
  </w:style>
  <w:style w:type="paragraph" w:styleId="Seznamsodrkami3">
    <w:name w:val="List Bullet 3"/>
    <w:basedOn w:val="Normln"/>
    <w:pPr>
      <w:numPr>
        <w:numId w:val="5"/>
      </w:numPr>
    </w:pPr>
  </w:style>
  <w:style w:type="character" w:styleId="Odkaznakoment">
    <w:name w:val="annotation reference"/>
    <w:rPr>
      <w:sz w:val="16"/>
      <w:szCs w:val="16"/>
    </w:rPr>
  </w:style>
  <w:style w:type="paragraph" w:styleId="Textkomente">
    <w:name w:val="annotation text"/>
    <w:basedOn w:val="Normln"/>
    <w:pPr>
      <w:spacing w:line="240" w:lineRule="auto"/>
    </w:pPr>
    <w:rPr>
      <w:sz w:val="20"/>
      <w:szCs w:val="20"/>
    </w:rPr>
  </w:style>
  <w:style w:type="character" w:customStyle="1" w:styleId="TextkomenteChar">
    <w:name w:val="Text komentáře Char"/>
    <w:basedOn w:val="Standardnpsmoodstavce"/>
    <w:rPr>
      <w:lang w:eastAsia="en-US"/>
    </w:rPr>
  </w:style>
  <w:style w:type="paragraph" w:styleId="Pedmtkomente">
    <w:name w:val="annotation subject"/>
    <w:basedOn w:val="Textkomente"/>
    <w:next w:val="Textkomente"/>
    <w:rPr>
      <w:b/>
      <w:bCs/>
    </w:rPr>
  </w:style>
  <w:style w:type="character" w:customStyle="1" w:styleId="PedmtkomenteChar">
    <w:name w:val="Předmět komentáře Char"/>
    <w:rPr>
      <w:b/>
      <w:bCs/>
      <w:lang w:eastAsia="en-US"/>
    </w:rPr>
  </w:style>
  <w:style w:type="paragraph" w:styleId="Revize">
    <w:name w:val="Revision"/>
    <w:pPr>
      <w:suppressAutoHyphens/>
    </w:pPr>
    <w:rPr>
      <w:sz w:val="22"/>
      <w:szCs w:val="22"/>
      <w:lang w:eastAsia="en-US"/>
    </w:rPr>
  </w:style>
  <w:style w:type="paragraph" w:customStyle="1" w:styleId="Odrka1">
    <w:name w:val="Odrážka 1"/>
    <w:basedOn w:val="Normln"/>
    <w:pPr>
      <w:spacing w:after="0" w:line="240" w:lineRule="auto"/>
    </w:pPr>
    <w:rPr>
      <w:rFonts w:ascii="Arial" w:eastAsia="Times New Roman" w:hAnsi="Arial"/>
      <w:szCs w:val="24"/>
      <w:lang w:eastAsia="cs-CZ"/>
    </w:rPr>
  </w:style>
  <w:style w:type="paragraph" w:customStyle="1" w:styleId="Odrka2">
    <w:name w:val="Odrážka 2"/>
    <w:basedOn w:val="Normln"/>
    <w:pPr>
      <w:spacing w:after="0" w:line="240" w:lineRule="auto"/>
    </w:pPr>
    <w:rPr>
      <w:rFonts w:ascii="Arial" w:eastAsia="Times New Roman" w:hAnsi="Arial"/>
      <w:szCs w:val="24"/>
      <w:lang w:eastAsia="cs-CZ"/>
    </w:rPr>
  </w:style>
  <w:style w:type="paragraph" w:styleId="Normlnodsazen">
    <w:name w:val="Normal Indent"/>
    <w:basedOn w:val="Normln"/>
    <w:pPr>
      <w:spacing w:after="0" w:line="240" w:lineRule="auto"/>
      <w:ind w:left="708"/>
    </w:pPr>
    <w:rPr>
      <w:rFonts w:ascii="Arial" w:eastAsia="Times New Roman" w:hAnsi="Arial"/>
      <w:szCs w:val="24"/>
      <w:lang w:eastAsia="cs-CZ"/>
    </w:rPr>
  </w:style>
  <w:style w:type="character" w:customStyle="1" w:styleId="Odrka1Char">
    <w:name w:val="Odrážka 1 Char"/>
    <w:rPr>
      <w:rFonts w:ascii="Arial" w:eastAsia="Times New Roman" w:hAnsi="Arial"/>
      <w:sz w:val="22"/>
      <w:szCs w:val="24"/>
    </w:rPr>
  </w:style>
  <w:style w:type="character" w:customStyle="1" w:styleId="Odrka2Char">
    <w:name w:val="Odrážka 2 Char"/>
    <w:rPr>
      <w:rFonts w:ascii="Arial" w:eastAsia="Times New Roman" w:hAnsi="Arial"/>
      <w:sz w:val="22"/>
      <w:szCs w:val="24"/>
    </w:rPr>
  </w:style>
  <w:style w:type="paragraph" w:customStyle="1" w:styleId="TableText">
    <w:name w:val="Table Text"/>
    <w:basedOn w:val="Normln"/>
    <w:pPr>
      <w:spacing w:before="0" w:after="0" w:line="240" w:lineRule="auto"/>
      <w:jc w:val="left"/>
    </w:pPr>
    <w:rPr>
      <w:rFonts w:ascii="Arial" w:eastAsia="Times New Roman" w:hAnsi="Arial"/>
      <w:sz w:val="20"/>
      <w:szCs w:val="20"/>
      <w:lang w:eastAsia="cs-CZ"/>
    </w:rPr>
  </w:style>
  <w:style w:type="paragraph" w:styleId="Zkladntextodsazen2">
    <w:name w:val="Body Text Indent 2"/>
    <w:basedOn w:val="Normln"/>
    <w:pPr>
      <w:spacing w:after="120" w:line="480" w:lineRule="auto"/>
      <w:ind w:left="283"/>
    </w:pPr>
  </w:style>
  <w:style w:type="character" w:customStyle="1" w:styleId="Zkladntextodsazen2Char">
    <w:name w:val="Základní text odsazený 2 Char"/>
    <w:basedOn w:val="Standardnpsmoodstavce"/>
    <w:rPr>
      <w:sz w:val="22"/>
      <w:szCs w:val="22"/>
      <w:lang w:eastAsia="en-US"/>
    </w:rPr>
  </w:style>
  <w:style w:type="paragraph" w:styleId="Zkladntextodsazen3">
    <w:name w:val="Body Text Indent 3"/>
    <w:basedOn w:val="Normln"/>
    <w:pPr>
      <w:spacing w:after="120"/>
      <w:ind w:left="283"/>
    </w:pPr>
    <w:rPr>
      <w:sz w:val="16"/>
      <w:szCs w:val="16"/>
    </w:rPr>
  </w:style>
  <w:style w:type="character" w:customStyle="1" w:styleId="Zkladntextodsazen3Char">
    <w:name w:val="Základní text odsazený 3 Char"/>
    <w:basedOn w:val="Standardnpsmoodstavce"/>
    <w:rPr>
      <w:sz w:val="16"/>
      <w:szCs w:val="16"/>
      <w:lang w:eastAsia="en-US"/>
    </w:rPr>
  </w:style>
  <w:style w:type="paragraph" w:styleId="Nzev">
    <w:name w:val="Title"/>
    <w:basedOn w:val="Normln"/>
    <w:pPr>
      <w:pBdr>
        <w:top w:val="single" w:sz="18" w:space="1" w:color="000000"/>
      </w:pBdr>
      <w:shd w:val="clear" w:color="auto" w:fill="FFFFFF"/>
      <w:spacing w:before="0" w:after="0" w:line="240" w:lineRule="auto"/>
      <w:ind w:firstLine="709"/>
      <w:jc w:val="right"/>
    </w:pPr>
    <w:rPr>
      <w:rFonts w:ascii="Arial" w:eastAsia="Times New Roman" w:hAnsi="Arial"/>
      <w:b/>
      <w:sz w:val="48"/>
      <w:szCs w:val="20"/>
      <w:lang w:eastAsia="cs-CZ"/>
    </w:rPr>
  </w:style>
  <w:style w:type="character" w:customStyle="1" w:styleId="NzevChar">
    <w:name w:val="Název Char"/>
    <w:basedOn w:val="Standardnpsmoodstavce"/>
    <w:rPr>
      <w:rFonts w:ascii="Arial" w:eastAsia="Times New Roman" w:hAnsi="Arial"/>
      <w:b/>
      <w:sz w:val="48"/>
      <w:shd w:val="clear" w:color="auto" w:fill="FFFFFF"/>
    </w:rPr>
  </w:style>
  <w:style w:type="paragraph" w:customStyle="1" w:styleId="TitleTop">
    <w:name w:val="TitleTop"/>
    <w:basedOn w:val="Nzev"/>
    <w:pPr>
      <w:spacing w:before="360"/>
    </w:pPr>
  </w:style>
  <w:style w:type="paragraph" w:customStyle="1" w:styleId="TitleBottom">
    <w:name w:val="TitleBottom"/>
    <w:basedOn w:val="Nzev"/>
    <w:pPr>
      <w:pBdr>
        <w:top w:val="none" w:sz="0" w:space="0" w:color="auto"/>
        <w:bottom w:val="single" w:sz="18" w:space="1" w:color="000000"/>
      </w:pBdr>
    </w:pPr>
  </w:style>
  <w:style w:type="paragraph" w:customStyle="1" w:styleId="TableHeading">
    <w:name w:val="Table Heading"/>
    <w:pPr>
      <w:shd w:val="clear" w:color="auto" w:fill="E0E0E0"/>
      <w:suppressAutoHyphens/>
      <w:jc w:val="center"/>
    </w:pPr>
    <w:rPr>
      <w:rFonts w:ascii="Arial" w:eastAsia="Times New Roman" w:hAnsi="Arial"/>
      <w:b/>
    </w:rPr>
  </w:style>
  <w:style w:type="paragraph" w:styleId="Zkladntextodsazen">
    <w:name w:val="Body Text Indent"/>
    <w:basedOn w:val="Normln"/>
    <w:pPr>
      <w:spacing w:before="0" w:after="120" w:line="240" w:lineRule="auto"/>
      <w:ind w:left="283" w:firstLine="709"/>
    </w:pPr>
    <w:rPr>
      <w:rFonts w:ascii="Arial" w:eastAsia="Times New Roman" w:hAnsi="Arial"/>
      <w:sz w:val="20"/>
      <w:szCs w:val="20"/>
      <w:lang w:eastAsia="cs-CZ"/>
    </w:rPr>
  </w:style>
  <w:style w:type="character" w:customStyle="1" w:styleId="ZkladntextodsazenChar">
    <w:name w:val="Základní text odsazený Char"/>
    <w:basedOn w:val="Standardnpsmoodstavce"/>
    <w:rPr>
      <w:rFonts w:ascii="Arial" w:eastAsia="Times New Roman" w:hAnsi="Arial"/>
    </w:rPr>
  </w:style>
  <w:style w:type="paragraph" w:customStyle="1" w:styleId="normalbulletbl">
    <w:name w:val="normal bullet bílá"/>
    <w:basedOn w:val="Normln"/>
    <w:pPr>
      <w:numPr>
        <w:numId w:val="6"/>
      </w:numPr>
      <w:spacing w:before="0" w:after="0" w:line="240" w:lineRule="auto"/>
    </w:pPr>
    <w:rPr>
      <w:rFonts w:ascii="Arial" w:eastAsia="Times New Roman" w:hAnsi="Arial"/>
      <w:sz w:val="20"/>
      <w:szCs w:val="20"/>
      <w:lang w:eastAsia="cs-CZ"/>
    </w:rPr>
  </w:style>
  <w:style w:type="paragraph" w:styleId="Normlnweb">
    <w:name w:val="Normal (Web)"/>
    <w:basedOn w:val="Normln"/>
    <w:pPr>
      <w:spacing w:before="100" w:after="100" w:line="240" w:lineRule="auto"/>
      <w:jc w:val="left"/>
    </w:pPr>
    <w:rPr>
      <w:rFonts w:ascii="Arial Unicode MS" w:eastAsia="Arial Unicode MS" w:hAnsi="Arial Unicode MS" w:cs="Arial Unicode MS"/>
      <w:color w:val="000000"/>
      <w:sz w:val="24"/>
      <w:szCs w:val="24"/>
      <w:lang w:eastAsia="cs-CZ"/>
    </w:rPr>
  </w:style>
  <w:style w:type="character" w:styleId="Sledovanodkaz">
    <w:name w:val="FollowedHyperlink"/>
    <w:basedOn w:val="Standardnpsmoodstavce"/>
    <w:rPr>
      <w:color w:val="800080"/>
      <w:u w:val="single"/>
    </w:rPr>
  </w:style>
  <w:style w:type="character" w:customStyle="1" w:styleId="command">
    <w:name w:val="command"/>
    <w:basedOn w:val="Standardnpsmoodstavce"/>
    <w:rPr>
      <w:rFonts w:ascii="Courier New" w:hAnsi="Courier New"/>
    </w:rPr>
  </w:style>
  <w:style w:type="paragraph" w:customStyle="1" w:styleId="Styl1">
    <w:name w:val="Styl1"/>
    <w:basedOn w:val="Normln"/>
    <w:pPr>
      <w:numPr>
        <w:numId w:val="7"/>
      </w:numPr>
      <w:spacing w:before="0" w:after="0" w:line="240" w:lineRule="auto"/>
    </w:pPr>
    <w:rPr>
      <w:rFonts w:ascii="Arial" w:eastAsia="Times New Roman" w:hAnsi="Arial"/>
      <w:sz w:val="20"/>
      <w:szCs w:val="20"/>
      <w:lang w:eastAsia="cs-CZ"/>
    </w:rPr>
  </w:style>
  <w:style w:type="paragraph" w:styleId="Prosttext">
    <w:name w:val="Plain Text"/>
    <w:basedOn w:val="Normln"/>
    <w:pPr>
      <w:spacing w:before="0" w:after="0" w:line="240" w:lineRule="auto"/>
      <w:jc w:val="left"/>
    </w:pPr>
    <w:rPr>
      <w:rFonts w:eastAsia="Times New Roman" w:cs="Consolas"/>
      <w:szCs w:val="21"/>
      <w:lang w:eastAsia="cs-CZ"/>
    </w:rPr>
  </w:style>
  <w:style w:type="character" w:customStyle="1" w:styleId="ProsttextChar">
    <w:name w:val="Prostý text Char"/>
    <w:basedOn w:val="Standardnpsmoodstavce"/>
    <w:rPr>
      <w:rFonts w:eastAsia="Times New Roman" w:cs="Consolas"/>
      <w:sz w:val="22"/>
      <w:szCs w:val="21"/>
    </w:rPr>
  </w:style>
  <w:style w:type="paragraph" w:customStyle="1" w:styleId="slovanseznam1">
    <w:name w:val="Číslovaný seznam 1"/>
    <w:basedOn w:val="Normln"/>
    <w:pPr>
      <w:numPr>
        <w:numId w:val="8"/>
      </w:numPr>
      <w:spacing w:after="0" w:line="240" w:lineRule="auto"/>
    </w:pPr>
    <w:rPr>
      <w:rFonts w:ascii="Arial" w:eastAsia="Times New Roman" w:hAnsi="Arial"/>
      <w:szCs w:val="24"/>
      <w:lang w:eastAsia="cs-CZ"/>
    </w:rPr>
  </w:style>
  <w:style w:type="paragraph" w:customStyle="1" w:styleId="ICAkd">
    <w:name w:val="I.CA kód"/>
    <w:basedOn w:val="Normln"/>
    <w:next w:val="Normln"/>
    <w:rPr>
      <w:rFonts w:ascii="Courier New" w:hAnsi="Courier New"/>
      <w:lang w:eastAsia="cs-CZ"/>
    </w:rPr>
  </w:style>
  <w:style w:type="paragraph" w:customStyle="1" w:styleId="ICAtext">
    <w:name w:val="I.CA text"/>
    <w:basedOn w:val="Normln"/>
    <w:rPr>
      <w:lang w:eastAsia="cs-CZ"/>
    </w:rPr>
  </w:style>
  <w:style w:type="paragraph" w:customStyle="1" w:styleId="ICAnadpis1">
    <w:name w:val="I.CA nadpis 1"/>
    <w:basedOn w:val="Nadpis1"/>
    <w:next w:val="ICAtext"/>
    <w:pPr>
      <w:numPr>
        <w:numId w:val="0"/>
      </w:numPr>
    </w:pPr>
  </w:style>
  <w:style w:type="paragraph" w:customStyle="1" w:styleId="ICAnadpis2">
    <w:name w:val="I.CA nadpis 2"/>
    <w:basedOn w:val="Nadpis2"/>
    <w:next w:val="ICAtext"/>
    <w:pPr>
      <w:numPr>
        <w:ilvl w:val="0"/>
        <w:numId w:val="0"/>
      </w:numPr>
    </w:pPr>
  </w:style>
  <w:style w:type="paragraph" w:customStyle="1" w:styleId="ICAnadpis3">
    <w:name w:val="I.CA nadpis 3"/>
    <w:basedOn w:val="Nadpis3"/>
    <w:next w:val="ICAtext"/>
    <w:pPr>
      <w:numPr>
        <w:ilvl w:val="0"/>
        <w:numId w:val="0"/>
      </w:numPr>
    </w:pPr>
  </w:style>
  <w:style w:type="paragraph" w:customStyle="1" w:styleId="ICAnadpis4">
    <w:name w:val="I.CA nadpis 4"/>
    <w:basedOn w:val="Nadpis4"/>
    <w:next w:val="ICAtext"/>
  </w:style>
  <w:style w:type="numbering" w:customStyle="1" w:styleId="NadpisyICA">
    <w:name w:val="Nadpisy I.CA"/>
    <w:basedOn w:val="Bezseznamu"/>
    <w:pPr>
      <w:numPr>
        <w:numId w:val="2"/>
      </w:numPr>
    </w:pPr>
  </w:style>
  <w:style w:type="numbering" w:customStyle="1" w:styleId="LFO1">
    <w:name w:val="LFO1"/>
    <w:basedOn w:val="Bezseznamu"/>
    <w:pPr>
      <w:numPr>
        <w:numId w:val="3"/>
      </w:numPr>
    </w:pPr>
  </w:style>
  <w:style w:type="numbering" w:customStyle="1" w:styleId="LFO2">
    <w:name w:val="LFO2"/>
    <w:basedOn w:val="Bezseznamu"/>
    <w:pPr>
      <w:numPr>
        <w:numId w:val="4"/>
      </w:numPr>
    </w:pPr>
  </w:style>
  <w:style w:type="numbering" w:customStyle="1" w:styleId="LFO3">
    <w:name w:val="LFO3"/>
    <w:basedOn w:val="Bezseznamu"/>
    <w:pPr>
      <w:numPr>
        <w:numId w:val="5"/>
      </w:numPr>
    </w:pPr>
  </w:style>
  <w:style w:type="numbering" w:customStyle="1" w:styleId="LFO5">
    <w:name w:val="LFO5"/>
    <w:basedOn w:val="Bezseznamu"/>
    <w:pPr>
      <w:numPr>
        <w:numId w:val="6"/>
      </w:numPr>
    </w:pPr>
  </w:style>
  <w:style w:type="numbering" w:customStyle="1" w:styleId="LFO6">
    <w:name w:val="LFO6"/>
    <w:basedOn w:val="Bezseznamu"/>
    <w:pPr>
      <w:numPr>
        <w:numId w:val="7"/>
      </w:numPr>
    </w:pPr>
  </w:style>
  <w:style w:type="numbering" w:customStyle="1" w:styleId="LFO7">
    <w:name w:val="LFO7"/>
    <w:basedOn w:val="Bezseznamu"/>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cs-CZ" w:eastAsia="cs-CZ"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pPr>
      <w:suppressAutoHyphens/>
      <w:spacing w:before="120" w:after="200" w:line="276" w:lineRule="auto"/>
      <w:jc w:val="both"/>
    </w:pPr>
    <w:rPr>
      <w:sz w:val="22"/>
      <w:szCs w:val="22"/>
      <w:lang w:eastAsia="en-US"/>
    </w:rPr>
  </w:style>
  <w:style w:type="paragraph" w:styleId="Nadpis1">
    <w:name w:val="heading 1"/>
    <w:next w:val="Normln"/>
    <w:autoRedefine/>
    <w:pPr>
      <w:keepNext/>
      <w:numPr>
        <w:numId w:val="1"/>
      </w:numPr>
      <w:suppressAutoHyphens/>
      <w:spacing w:before="240" w:after="60"/>
      <w:outlineLvl w:val="0"/>
    </w:pPr>
    <w:rPr>
      <w:rFonts w:eastAsia="Times New Roman"/>
      <w:b/>
      <w:bCs/>
      <w:caps/>
      <w:kern w:val="3"/>
      <w:sz w:val="36"/>
      <w:szCs w:val="36"/>
    </w:rPr>
  </w:style>
  <w:style w:type="paragraph" w:styleId="Nadpis2">
    <w:name w:val="heading 2"/>
    <w:basedOn w:val="Nadpis1"/>
    <w:next w:val="Normln"/>
    <w:autoRedefine/>
    <w:pPr>
      <w:numPr>
        <w:ilvl w:val="1"/>
      </w:numPr>
      <w:outlineLvl w:val="1"/>
    </w:pPr>
    <w:rPr>
      <w:iCs/>
      <w:sz w:val="32"/>
      <w:szCs w:val="32"/>
    </w:rPr>
  </w:style>
  <w:style w:type="paragraph" w:styleId="Nadpis3">
    <w:name w:val="heading 3"/>
    <w:basedOn w:val="Nadpis2"/>
    <w:next w:val="Normln"/>
    <w:autoRedefine/>
    <w:pPr>
      <w:numPr>
        <w:ilvl w:val="2"/>
      </w:numPr>
      <w:overflowPunct w:val="0"/>
      <w:autoSpaceDE w:val="0"/>
      <w:spacing w:before="120" w:after="120"/>
      <w:jc w:val="both"/>
      <w:outlineLvl w:val="2"/>
    </w:pPr>
    <w:rPr>
      <w:rFonts w:eastAsia="Calibri" w:cs="Arial"/>
      <w:bCs w:val="0"/>
      <w:iCs w:val="0"/>
      <w:kern w:val="0"/>
      <w:sz w:val="28"/>
      <w:szCs w:val="24"/>
    </w:rPr>
  </w:style>
  <w:style w:type="paragraph" w:styleId="Nadpis4">
    <w:name w:val="heading 4"/>
    <w:basedOn w:val="Nadpis3"/>
    <w:next w:val="Normln"/>
    <w:autoRedefine/>
    <w:pPr>
      <w:ind w:left="357" w:hanging="357"/>
      <w:outlineLvl w:val="3"/>
    </w:pPr>
    <w:rPr>
      <w:rFonts w:cs="Times New Roman"/>
      <w:bCs/>
      <w:i/>
      <w:spacing w:val="24"/>
      <w:sz w:val="22"/>
      <w:lang w:eastAsia="en-US"/>
    </w:rPr>
  </w:style>
  <w:style w:type="paragraph" w:styleId="Nadpis5">
    <w:name w:val="heading 5"/>
    <w:basedOn w:val="Nadpis4"/>
    <w:next w:val="Normln"/>
    <w:autoRedefine/>
    <w:pPr>
      <w:numPr>
        <w:ilvl w:val="4"/>
      </w:numPr>
      <w:spacing w:after="60"/>
      <w:jc w:val="left"/>
      <w:outlineLvl w:val="4"/>
    </w:pPr>
    <w:rPr>
      <w:bCs w:val="0"/>
      <w:i w:val="0"/>
      <w:iCs/>
      <w:sz w:val="24"/>
    </w:rPr>
  </w:style>
  <w:style w:type="paragraph" w:styleId="Nadpis6">
    <w:name w:val="heading 6"/>
    <w:basedOn w:val="Nadpis5"/>
    <w:next w:val="Normln"/>
    <w:autoRedefine/>
    <w:pPr>
      <w:numPr>
        <w:ilvl w:val="5"/>
      </w:numPr>
      <w:outlineLvl w:val="5"/>
    </w:pPr>
    <w:rPr>
      <w:bCs/>
      <w:i/>
      <w:sz w:val="22"/>
      <w:szCs w:val="22"/>
      <w:lang w:eastAsia="cs-CZ"/>
    </w:rPr>
  </w:style>
  <w:style w:type="paragraph" w:styleId="Nadpis7">
    <w:name w:val="heading 7"/>
    <w:basedOn w:val="Normln"/>
    <w:next w:val="Normln"/>
    <w:pPr>
      <w:keepNext/>
      <w:tabs>
        <w:tab w:val="left" w:pos="1531"/>
      </w:tabs>
      <w:spacing w:before="240" w:after="60" w:line="300" w:lineRule="exact"/>
      <w:outlineLvl w:val="6"/>
    </w:pPr>
    <w:rPr>
      <w:rFonts w:eastAsia="Times New Roman"/>
      <w:i/>
      <w:color w:val="000066"/>
      <w:szCs w:val="20"/>
    </w:rPr>
  </w:style>
  <w:style w:type="paragraph" w:styleId="Nadpis8">
    <w:name w:val="heading 8"/>
    <w:basedOn w:val="Nadpis5"/>
    <w:next w:val="Normln"/>
    <w:autoRedefine/>
    <w:pPr>
      <w:ind w:left="357" w:hanging="357"/>
      <w:outlineLvl w:val="7"/>
    </w:pPr>
    <w:rPr>
      <w:iCs w:val="0"/>
    </w:rPr>
  </w:style>
  <w:style w:type="paragraph" w:styleId="Nadpis9">
    <w:name w:val="heading 9"/>
    <w:basedOn w:val="Nadpis5"/>
    <w:next w:val="Normln"/>
    <w:autoRedefine/>
    <w:pPr>
      <w:tabs>
        <w:tab w:val="left" w:pos="4497"/>
      </w:tabs>
      <w:outlineLvl w:val="8"/>
    </w:pPr>
    <w:rPr>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
    <w:name w:val="WW_OutlineListStyle"/>
    <w:basedOn w:val="Bezseznamu"/>
    <w:pPr>
      <w:numPr>
        <w:numId w:val="1"/>
      </w:numPr>
    </w:pPr>
  </w:style>
  <w:style w:type="character" w:customStyle="1" w:styleId="Nadpis1Char">
    <w:name w:val="Nadpis 1 Char"/>
    <w:rPr>
      <w:rFonts w:eastAsia="Times New Roman"/>
      <w:b/>
      <w:bCs/>
      <w:caps/>
      <w:kern w:val="3"/>
      <w:sz w:val="36"/>
      <w:szCs w:val="36"/>
    </w:rPr>
  </w:style>
  <w:style w:type="character" w:customStyle="1" w:styleId="Nadpis2Char">
    <w:name w:val="Nadpis 2 Char"/>
    <w:rPr>
      <w:rFonts w:ascii="Gill Sans MT" w:eastAsia="Times New Roman" w:hAnsi="Gill Sans MT" w:cs="Times New Roman"/>
      <w:b/>
      <w:bCs/>
      <w:color w:val="4F81BD"/>
      <w:sz w:val="26"/>
      <w:szCs w:val="26"/>
    </w:rPr>
  </w:style>
  <w:style w:type="character" w:customStyle="1" w:styleId="Nadpis2Char2">
    <w:name w:val="Nadpis 2 Char2"/>
    <w:rPr>
      <w:rFonts w:ascii="Calibri" w:eastAsia="Times New Roman" w:hAnsi="Calibri"/>
      <w:b/>
      <w:bCs/>
      <w:iCs/>
      <w:color w:val="111686"/>
      <w:kern w:val="3"/>
      <w:sz w:val="32"/>
      <w:szCs w:val="32"/>
    </w:rPr>
  </w:style>
  <w:style w:type="character" w:customStyle="1" w:styleId="Nadpis3Char">
    <w:name w:val="Nadpis 3 Char"/>
    <w:rPr>
      <w:rFonts w:ascii="Gill Sans MT" w:eastAsia="Times New Roman" w:hAnsi="Gill Sans MT" w:cs="Times New Roman"/>
      <w:b/>
      <w:bCs/>
      <w:color w:val="4F81BD"/>
      <w:sz w:val="22"/>
      <w:szCs w:val="22"/>
    </w:rPr>
  </w:style>
  <w:style w:type="character" w:customStyle="1" w:styleId="Nadpis3Char1">
    <w:name w:val="Nadpis 3 Char1"/>
    <w:rPr>
      <w:rFonts w:ascii="Calibri" w:hAnsi="Calibri" w:cs="Arial"/>
      <w:b/>
      <w:color w:val="111686"/>
      <w:sz w:val="28"/>
      <w:szCs w:val="24"/>
    </w:rPr>
  </w:style>
  <w:style w:type="character" w:customStyle="1" w:styleId="Nadpis4Char">
    <w:name w:val="Nadpis 4 Char"/>
    <w:rPr>
      <w:rFonts w:ascii="Calibri" w:hAnsi="Calibri"/>
      <w:b/>
      <w:bCs/>
      <w:i/>
      <w:color w:val="111686"/>
      <w:spacing w:val="24"/>
      <w:sz w:val="22"/>
      <w:szCs w:val="24"/>
      <w:lang w:eastAsia="en-US"/>
    </w:rPr>
  </w:style>
  <w:style w:type="character" w:customStyle="1" w:styleId="Nadpis5Char">
    <w:name w:val="Nadpis 5 Char"/>
    <w:rPr>
      <w:rFonts w:ascii="Calibri" w:hAnsi="Calibri"/>
      <w:b/>
      <w:iCs/>
      <w:color w:val="111686"/>
      <w:spacing w:val="24"/>
      <w:sz w:val="24"/>
      <w:szCs w:val="24"/>
      <w:lang w:eastAsia="en-US"/>
    </w:rPr>
  </w:style>
  <w:style w:type="character" w:customStyle="1" w:styleId="Nadpis6Char">
    <w:name w:val="Nadpis 6 Char"/>
    <w:rPr>
      <w:rFonts w:ascii="Calibri" w:hAnsi="Calibri"/>
      <w:b/>
      <w:bCs/>
      <w:i/>
      <w:iCs/>
      <w:color w:val="111686"/>
      <w:spacing w:val="24"/>
      <w:sz w:val="22"/>
      <w:szCs w:val="22"/>
    </w:rPr>
  </w:style>
  <w:style w:type="character" w:customStyle="1" w:styleId="Nadpis7Char">
    <w:name w:val="Nadpis 7 Char"/>
    <w:rPr>
      <w:rFonts w:eastAsia="Times New Roman"/>
      <w:i/>
      <w:color w:val="000066"/>
      <w:sz w:val="22"/>
      <w:lang w:eastAsia="en-US"/>
    </w:rPr>
  </w:style>
  <w:style w:type="character" w:customStyle="1" w:styleId="Nadpis8Char">
    <w:name w:val="Nadpis 8 Char"/>
    <w:rPr>
      <w:rFonts w:ascii="Calibri" w:hAnsi="Calibri"/>
      <w:b/>
      <w:color w:val="111686"/>
      <w:spacing w:val="24"/>
      <w:sz w:val="24"/>
      <w:szCs w:val="24"/>
      <w:lang w:eastAsia="en-US"/>
    </w:rPr>
  </w:style>
  <w:style w:type="character" w:customStyle="1" w:styleId="Nadpis9Char">
    <w:name w:val="Nadpis 9 Char"/>
    <w:rPr>
      <w:rFonts w:ascii="Calibri" w:hAnsi="Calibri"/>
      <w:b/>
      <w:iCs/>
      <w:color w:val="111686"/>
      <w:spacing w:val="24"/>
      <w:sz w:val="24"/>
      <w:szCs w:val="22"/>
      <w:lang w:eastAsia="en-US"/>
    </w:rPr>
  </w:style>
  <w:style w:type="paragraph" w:styleId="Obsah1">
    <w:name w:val="toc 1"/>
    <w:basedOn w:val="Normln"/>
    <w:next w:val="Normln"/>
    <w:autoRedefine/>
    <w:uiPriority w:val="39"/>
    <w:pPr>
      <w:keepNext/>
      <w:tabs>
        <w:tab w:val="left" w:pos="440"/>
        <w:tab w:val="right" w:leader="dot" w:pos="9062"/>
      </w:tabs>
      <w:spacing w:after="120"/>
      <w:jc w:val="left"/>
    </w:pPr>
    <w:rPr>
      <w:b/>
      <w:bCs/>
      <w:caps/>
      <w:sz w:val="20"/>
      <w:szCs w:val="20"/>
    </w:rPr>
  </w:style>
  <w:style w:type="paragraph" w:styleId="Obsah2">
    <w:name w:val="toc 2"/>
    <w:basedOn w:val="Normln"/>
    <w:next w:val="Normln"/>
    <w:autoRedefine/>
    <w:uiPriority w:val="39"/>
    <w:pPr>
      <w:spacing w:after="0"/>
      <w:ind w:left="220"/>
      <w:jc w:val="left"/>
    </w:pPr>
    <w:rPr>
      <w:smallCaps/>
      <w:sz w:val="20"/>
      <w:szCs w:val="20"/>
    </w:rPr>
  </w:style>
  <w:style w:type="paragraph" w:styleId="Obsah3">
    <w:name w:val="toc 3"/>
    <w:basedOn w:val="Normln"/>
    <w:next w:val="Normln"/>
    <w:autoRedefine/>
    <w:pPr>
      <w:spacing w:after="0"/>
      <w:ind w:left="440"/>
      <w:jc w:val="left"/>
    </w:pPr>
    <w:rPr>
      <w:i/>
      <w:iCs/>
      <w:sz w:val="20"/>
      <w:szCs w:val="20"/>
    </w:rPr>
  </w:style>
  <w:style w:type="character" w:styleId="Siln">
    <w:name w:val="Strong"/>
    <w:rPr>
      <w:b/>
    </w:rPr>
  </w:style>
  <w:style w:type="paragraph" w:styleId="Bezmezer">
    <w:name w:val="No Spacing"/>
    <w:pPr>
      <w:suppressAutoHyphens/>
    </w:pPr>
    <w:rPr>
      <w:sz w:val="22"/>
      <w:szCs w:val="22"/>
      <w:lang w:eastAsia="en-US"/>
    </w:rPr>
  </w:style>
  <w:style w:type="paragraph" w:styleId="Odstavecseseznamem">
    <w:name w:val="List Paragraph"/>
    <w:basedOn w:val="Normln"/>
    <w:pPr>
      <w:ind w:left="720"/>
    </w:pPr>
  </w:style>
  <w:style w:type="paragraph" w:styleId="Nadpisobsahu">
    <w:name w:val="TOC Heading"/>
    <w:basedOn w:val="Nadpis1"/>
    <w:next w:val="Normln"/>
    <w:pPr>
      <w:keepLines/>
      <w:spacing w:before="480" w:after="0" w:line="276" w:lineRule="auto"/>
    </w:pPr>
    <w:rPr>
      <w:rFonts w:ascii="Gill Sans MT" w:hAnsi="Gill Sans MT"/>
      <w:b w:val="0"/>
      <w:bCs w:val="0"/>
      <w:color w:val="365F91"/>
      <w:kern w:val="0"/>
      <w:sz w:val="28"/>
      <w:szCs w:val="28"/>
    </w:rPr>
  </w:style>
  <w:style w:type="character" w:styleId="Hypertextovodkaz">
    <w:name w:val="Hyperlink"/>
    <w:uiPriority w:val="99"/>
    <w:rPr>
      <w:rFonts w:ascii="Gill Sans MT" w:hAnsi="Gill Sans MT"/>
      <w:color w:val="0000FF"/>
      <w:sz w:val="22"/>
      <w:u w:val="single"/>
    </w:rPr>
  </w:style>
  <w:style w:type="paragraph" w:customStyle="1" w:styleId="textnormln">
    <w:name w:val="text normální"/>
    <w:basedOn w:val="Normln"/>
    <w:autoRedefine/>
    <w:pPr>
      <w:spacing w:after="0" w:line="240" w:lineRule="auto"/>
    </w:pPr>
    <w:rPr>
      <w:rFonts w:ascii="Gill Sans MT" w:eastAsia="Times New Roman" w:hAnsi="Gill Sans MT"/>
      <w:spacing w:val="14"/>
    </w:rPr>
  </w:style>
  <w:style w:type="character" w:customStyle="1" w:styleId="textnormlnChar">
    <w:name w:val="text normální Char"/>
    <w:rPr>
      <w:rFonts w:ascii="Gill Sans MT" w:eastAsia="Times New Roman" w:hAnsi="Gill Sans MT"/>
      <w:spacing w:val="14"/>
      <w:sz w:val="22"/>
      <w:szCs w:val="22"/>
      <w:lang w:eastAsia="en-US"/>
    </w:rPr>
  </w:style>
  <w:style w:type="paragraph" w:styleId="Textbubliny">
    <w:name w:val="Balloon Text"/>
    <w:basedOn w:val="Normln"/>
    <w:pPr>
      <w:spacing w:after="0" w:line="240" w:lineRule="auto"/>
    </w:pPr>
    <w:rPr>
      <w:rFonts w:ascii="Tahoma" w:hAnsi="Tahoma" w:cs="Tahoma"/>
      <w:sz w:val="16"/>
      <w:szCs w:val="16"/>
    </w:rPr>
  </w:style>
  <w:style w:type="character" w:customStyle="1" w:styleId="TextbublinyChar">
    <w:name w:val="Text bubliny Char"/>
    <w:rPr>
      <w:rFonts w:ascii="Tahoma" w:hAnsi="Tahoma" w:cs="Tahoma"/>
      <w:sz w:val="16"/>
      <w:szCs w:val="16"/>
      <w:lang w:eastAsia="en-US"/>
    </w:rPr>
  </w:style>
  <w:style w:type="paragraph" w:styleId="Obsah4">
    <w:name w:val="toc 4"/>
    <w:basedOn w:val="Normln"/>
    <w:next w:val="Normln"/>
    <w:autoRedefine/>
    <w:pPr>
      <w:spacing w:after="0"/>
      <w:ind w:left="660"/>
      <w:jc w:val="left"/>
    </w:pPr>
    <w:rPr>
      <w:sz w:val="18"/>
      <w:szCs w:val="18"/>
    </w:rPr>
  </w:style>
  <w:style w:type="paragraph" w:styleId="Obsah9">
    <w:name w:val="toc 9"/>
    <w:basedOn w:val="Normln"/>
    <w:next w:val="Normln"/>
    <w:autoRedefine/>
    <w:pPr>
      <w:spacing w:after="0"/>
      <w:ind w:left="1760"/>
      <w:jc w:val="left"/>
    </w:pPr>
    <w:rPr>
      <w:sz w:val="18"/>
      <w:szCs w:val="18"/>
    </w:rPr>
  </w:style>
  <w:style w:type="paragraph" w:styleId="Obsah5">
    <w:name w:val="toc 5"/>
    <w:basedOn w:val="Normln"/>
    <w:next w:val="Normln"/>
    <w:autoRedefine/>
    <w:pPr>
      <w:spacing w:after="0"/>
      <w:ind w:left="880"/>
      <w:jc w:val="left"/>
    </w:pPr>
    <w:rPr>
      <w:sz w:val="18"/>
      <w:szCs w:val="18"/>
    </w:rPr>
  </w:style>
  <w:style w:type="paragraph" w:styleId="Obsah6">
    <w:name w:val="toc 6"/>
    <w:basedOn w:val="Normln"/>
    <w:next w:val="Normln"/>
    <w:autoRedefine/>
    <w:pPr>
      <w:spacing w:after="0"/>
      <w:ind w:left="1100"/>
      <w:jc w:val="left"/>
    </w:pPr>
    <w:rPr>
      <w:sz w:val="18"/>
      <w:szCs w:val="18"/>
    </w:rPr>
  </w:style>
  <w:style w:type="paragraph" w:styleId="Obsah7">
    <w:name w:val="toc 7"/>
    <w:basedOn w:val="Normln"/>
    <w:next w:val="Normln"/>
    <w:autoRedefine/>
    <w:pPr>
      <w:spacing w:after="0"/>
      <w:ind w:left="1320"/>
      <w:jc w:val="left"/>
    </w:pPr>
    <w:rPr>
      <w:sz w:val="18"/>
      <w:szCs w:val="18"/>
    </w:rPr>
  </w:style>
  <w:style w:type="paragraph" w:styleId="Obsah8">
    <w:name w:val="toc 8"/>
    <w:basedOn w:val="Normln"/>
    <w:next w:val="Normln"/>
    <w:autoRedefine/>
    <w:pPr>
      <w:spacing w:after="0"/>
      <w:ind w:left="1540"/>
      <w:jc w:val="left"/>
    </w:pPr>
    <w:rPr>
      <w:sz w:val="18"/>
      <w:szCs w:val="18"/>
    </w:rPr>
  </w:style>
  <w:style w:type="paragraph" w:styleId="Zhlav">
    <w:name w:val="header"/>
    <w:basedOn w:val="Normln"/>
    <w:pPr>
      <w:tabs>
        <w:tab w:val="center" w:pos="4536"/>
        <w:tab w:val="right" w:pos="9072"/>
      </w:tabs>
      <w:spacing w:after="0" w:line="240" w:lineRule="auto"/>
    </w:pPr>
  </w:style>
  <w:style w:type="character" w:customStyle="1" w:styleId="ZhlavChar">
    <w:name w:val="Záhlaví Char"/>
    <w:rPr>
      <w:sz w:val="22"/>
      <w:szCs w:val="22"/>
      <w:lang w:eastAsia="en-US"/>
    </w:rPr>
  </w:style>
  <w:style w:type="paragraph" w:styleId="Zpat">
    <w:name w:val="footer"/>
    <w:basedOn w:val="Normln"/>
    <w:pPr>
      <w:tabs>
        <w:tab w:val="center" w:pos="4536"/>
        <w:tab w:val="right" w:pos="9072"/>
      </w:tabs>
      <w:spacing w:after="0" w:line="240" w:lineRule="auto"/>
    </w:pPr>
  </w:style>
  <w:style w:type="character" w:customStyle="1" w:styleId="ZpatChar">
    <w:name w:val="Zápatí Char"/>
    <w:rPr>
      <w:sz w:val="22"/>
      <w:szCs w:val="22"/>
      <w:lang w:eastAsia="en-US"/>
    </w:rPr>
  </w:style>
  <w:style w:type="paragraph" w:styleId="Titulek">
    <w:name w:val="caption"/>
    <w:basedOn w:val="Normln"/>
    <w:next w:val="Normln"/>
    <w:pPr>
      <w:spacing w:after="0" w:line="240" w:lineRule="auto"/>
      <w:jc w:val="center"/>
    </w:pPr>
    <w:rPr>
      <w:rFonts w:eastAsia="Times New Roman"/>
      <w:b/>
      <w:bCs/>
      <w:szCs w:val="20"/>
      <w:lang w:eastAsia="cs-CZ"/>
    </w:rPr>
  </w:style>
  <w:style w:type="paragraph" w:styleId="Seznamsodrkami">
    <w:name w:val="List Bullet"/>
    <w:basedOn w:val="Normln"/>
    <w:pPr>
      <w:numPr>
        <w:numId w:val="3"/>
      </w:numPr>
    </w:pPr>
    <w:rPr>
      <w:rFonts w:eastAsia="Times New Roman"/>
    </w:rPr>
  </w:style>
  <w:style w:type="paragraph" w:styleId="Seznamsodrkami2">
    <w:name w:val="List Bullet 2"/>
    <w:basedOn w:val="Normln"/>
    <w:pPr>
      <w:numPr>
        <w:numId w:val="4"/>
      </w:numPr>
    </w:pPr>
    <w:rPr>
      <w:rFonts w:eastAsia="Times New Roman"/>
    </w:rPr>
  </w:style>
  <w:style w:type="paragraph" w:styleId="Textpoznpodarou">
    <w:name w:val="footnote text"/>
    <w:basedOn w:val="Normln"/>
    <w:pPr>
      <w:spacing w:before="0" w:after="0" w:line="240" w:lineRule="auto"/>
    </w:pPr>
    <w:rPr>
      <w:rFonts w:ascii="Verdana" w:eastAsia="Times New Roman" w:hAnsi="Verdana"/>
      <w:sz w:val="20"/>
      <w:szCs w:val="20"/>
      <w:lang w:eastAsia="cs-CZ"/>
    </w:rPr>
  </w:style>
  <w:style w:type="character" w:customStyle="1" w:styleId="TextpoznpodarouChar">
    <w:name w:val="Text pozn. pod čarou Char"/>
    <w:rPr>
      <w:rFonts w:ascii="Verdana" w:eastAsia="Times New Roman" w:hAnsi="Verdana"/>
    </w:rPr>
  </w:style>
  <w:style w:type="character" w:styleId="Znakapoznpodarou">
    <w:name w:val="footnote reference"/>
    <w:rPr>
      <w:position w:val="0"/>
      <w:vertAlign w:val="superscript"/>
    </w:rPr>
  </w:style>
  <w:style w:type="character" w:styleId="Zvraznn">
    <w:name w:val="Emphasis"/>
    <w:rPr>
      <w:i/>
      <w:iCs/>
    </w:rPr>
  </w:style>
  <w:style w:type="paragraph" w:customStyle="1" w:styleId="Proti111">
    <w:name w:val="Proti111"/>
    <w:basedOn w:val="Normln"/>
    <w:pPr>
      <w:keepNext/>
      <w:autoSpaceDE w:val="0"/>
      <w:spacing w:after="120" w:line="240" w:lineRule="auto"/>
      <w:jc w:val="left"/>
    </w:pPr>
    <w:rPr>
      <w:rFonts w:ascii="Arial" w:eastAsia="Times New Roman" w:hAnsi="Arial" w:cs="Arial"/>
      <w:color w:val="111686"/>
      <w:szCs w:val="18"/>
      <w:lang w:eastAsia="cs-CZ"/>
    </w:rPr>
  </w:style>
  <w:style w:type="paragraph" w:styleId="Zkladntext">
    <w:name w:val="Body Text"/>
    <w:basedOn w:val="Normln"/>
    <w:pPr>
      <w:spacing w:before="0" w:after="120"/>
      <w:jc w:val="left"/>
    </w:pPr>
    <w:rPr>
      <w:rFonts w:ascii="Gill Sans MT" w:hAnsi="Gill Sans MT"/>
    </w:rPr>
  </w:style>
  <w:style w:type="character" w:customStyle="1" w:styleId="ZkladntextChar">
    <w:name w:val="Základní text Char"/>
    <w:rPr>
      <w:rFonts w:ascii="Gill Sans MT" w:hAnsi="Gill Sans MT"/>
      <w:sz w:val="22"/>
      <w:szCs w:val="22"/>
      <w:lang w:eastAsia="en-US"/>
    </w:rPr>
  </w:style>
  <w:style w:type="paragraph" w:customStyle="1" w:styleId="Odstavecseseznamem1">
    <w:name w:val="Odstavec se seznamem1"/>
    <w:basedOn w:val="Normln"/>
    <w:pPr>
      <w:spacing w:before="0"/>
      <w:ind w:left="720"/>
      <w:jc w:val="left"/>
    </w:pPr>
    <w:rPr>
      <w:rFonts w:ascii="Arial" w:eastAsia="Times New Roman" w:hAnsi="Arial"/>
    </w:rPr>
  </w:style>
  <w:style w:type="paragraph" w:styleId="Seznamsodrkami3">
    <w:name w:val="List Bullet 3"/>
    <w:basedOn w:val="Normln"/>
    <w:pPr>
      <w:numPr>
        <w:numId w:val="5"/>
      </w:numPr>
    </w:pPr>
  </w:style>
  <w:style w:type="character" w:styleId="Odkaznakoment">
    <w:name w:val="annotation reference"/>
    <w:rPr>
      <w:sz w:val="16"/>
      <w:szCs w:val="16"/>
    </w:rPr>
  </w:style>
  <w:style w:type="paragraph" w:styleId="Textkomente">
    <w:name w:val="annotation text"/>
    <w:basedOn w:val="Normln"/>
    <w:pPr>
      <w:spacing w:line="240" w:lineRule="auto"/>
    </w:pPr>
    <w:rPr>
      <w:sz w:val="20"/>
      <w:szCs w:val="20"/>
    </w:rPr>
  </w:style>
  <w:style w:type="character" w:customStyle="1" w:styleId="TextkomenteChar">
    <w:name w:val="Text komentáře Char"/>
    <w:basedOn w:val="Standardnpsmoodstavce"/>
    <w:rPr>
      <w:lang w:eastAsia="en-US"/>
    </w:rPr>
  </w:style>
  <w:style w:type="paragraph" w:styleId="Pedmtkomente">
    <w:name w:val="annotation subject"/>
    <w:basedOn w:val="Textkomente"/>
    <w:next w:val="Textkomente"/>
    <w:rPr>
      <w:b/>
      <w:bCs/>
    </w:rPr>
  </w:style>
  <w:style w:type="character" w:customStyle="1" w:styleId="PedmtkomenteChar">
    <w:name w:val="Předmět komentáře Char"/>
    <w:rPr>
      <w:b/>
      <w:bCs/>
      <w:lang w:eastAsia="en-US"/>
    </w:rPr>
  </w:style>
  <w:style w:type="paragraph" w:styleId="Revize">
    <w:name w:val="Revision"/>
    <w:pPr>
      <w:suppressAutoHyphens/>
    </w:pPr>
    <w:rPr>
      <w:sz w:val="22"/>
      <w:szCs w:val="22"/>
      <w:lang w:eastAsia="en-US"/>
    </w:rPr>
  </w:style>
  <w:style w:type="paragraph" w:customStyle="1" w:styleId="Odrka1">
    <w:name w:val="Odrážka 1"/>
    <w:basedOn w:val="Normln"/>
    <w:pPr>
      <w:spacing w:after="0" w:line="240" w:lineRule="auto"/>
    </w:pPr>
    <w:rPr>
      <w:rFonts w:ascii="Arial" w:eastAsia="Times New Roman" w:hAnsi="Arial"/>
      <w:szCs w:val="24"/>
      <w:lang w:eastAsia="cs-CZ"/>
    </w:rPr>
  </w:style>
  <w:style w:type="paragraph" w:customStyle="1" w:styleId="Odrka2">
    <w:name w:val="Odrážka 2"/>
    <w:basedOn w:val="Normln"/>
    <w:pPr>
      <w:spacing w:after="0" w:line="240" w:lineRule="auto"/>
    </w:pPr>
    <w:rPr>
      <w:rFonts w:ascii="Arial" w:eastAsia="Times New Roman" w:hAnsi="Arial"/>
      <w:szCs w:val="24"/>
      <w:lang w:eastAsia="cs-CZ"/>
    </w:rPr>
  </w:style>
  <w:style w:type="paragraph" w:styleId="Normlnodsazen">
    <w:name w:val="Normal Indent"/>
    <w:basedOn w:val="Normln"/>
    <w:pPr>
      <w:spacing w:after="0" w:line="240" w:lineRule="auto"/>
      <w:ind w:left="708"/>
    </w:pPr>
    <w:rPr>
      <w:rFonts w:ascii="Arial" w:eastAsia="Times New Roman" w:hAnsi="Arial"/>
      <w:szCs w:val="24"/>
      <w:lang w:eastAsia="cs-CZ"/>
    </w:rPr>
  </w:style>
  <w:style w:type="character" w:customStyle="1" w:styleId="Odrka1Char">
    <w:name w:val="Odrážka 1 Char"/>
    <w:rPr>
      <w:rFonts w:ascii="Arial" w:eastAsia="Times New Roman" w:hAnsi="Arial"/>
      <w:sz w:val="22"/>
      <w:szCs w:val="24"/>
    </w:rPr>
  </w:style>
  <w:style w:type="character" w:customStyle="1" w:styleId="Odrka2Char">
    <w:name w:val="Odrážka 2 Char"/>
    <w:rPr>
      <w:rFonts w:ascii="Arial" w:eastAsia="Times New Roman" w:hAnsi="Arial"/>
      <w:sz w:val="22"/>
      <w:szCs w:val="24"/>
    </w:rPr>
  </w:style>
  <w:style w:type="paragraph" w:customStyle="1" w:styleId="TableText">
    <w:name w:val="Table Text"/>
    <w:basedOn w:val="Normln"/>
    <w:pPr>
      <w:spacing w:before="0" w:after="0" w:line="240" w:lineRule="auto"/>
      <w:jc w:val="left"/>
    </w:pPr>
    <w:rPr>
      <w:rFonts w:ascii="Arial" w:eastAsia="Times New Roman" w:hAnsi="Arial"/>
      <w:sz w:val="20"/>
      <w:szCs w:val="20"/>
      <w:lang w:eastAsia="cs-CZ"/>
    </w:rPr>
  </w:style>
  <w:style w:type="paragraph" w:styleId="Zkladntextodsazen2">
    <w:name w:val="Body Text Indent 2"/>
    <w:basedOn w:val="Normln"/>
    <w:pPr>
      <w:spacing w:after="120" w:line="480" w:lineRule="auto"/>
      <w:ind w:left="283"/>
    </w:pPr>
  </w:style>
  <w:style w:type="character" w:customStyle="1" w:styleId="Zkladntextodsazen2Char">
    <w:name w:val="Základní text odsazený 2 Char"/>
    <w:basedOn w:val="Standardnpsmoodstavce"/>
    <w:rPr>
      <w:sz w:val="22"/>
      <w:szCs w:val="22"/>
      <w:lang w:eastAsia="en-US"/>
    </w:rPr>
  </w:style>
  <w:style w:type="paragraph" w:styleId="Zkladntextodsazen3">
    <w:name w:val="Body Text Indent 3"/>
    <w:basedOn w:val="Normln"/>
    <w:pPr>
      <w:spacing w:after="120"/>
      <w:ind w:left="283"/>
    </w:pPr>
    <w:rPr>
      <w:sz w:val="16"/>
      <w:szCs w:val="16"/>
    </w:rPr>
  </w:style>
  <w:style w:type="character" w:customStyle="1" w:styleId="Zkladntextodsazen3Char">
    <w:name w:val="Základní text odsazený 3 Char"/>
    <w:basedOn w:val="Standardnpsmoodstavce"/>
    <w:rPr>
      <w:sz w:val="16"/>
      <w:szCs w:val="16"/>
      <w:lang w:eastAsia="en-US"/>
    </w:rPr>
  </w:style>
  <w:style w:type="paragraph" w:styleId="Nzev">
    <w:name w:val="Title"/>
    <w:basedOn w:val="Normln"/>
    <w:pPr>
      <w:pBdr>
        <w:top w:val="single" w:sz="18" w:space="1" w:color="000000"/>
      </w:pBdr>
      <w:shd w:val="clear" w:color="auto" w:fill="FFFFFF"/>
      <w:spacing w:before="0" w:after="0" w:line="240" w:lineRule="auto"/>
      <w:ind w:firstLine="709"/>
      <w:jc w:val="right"/>
    </w:pPr>
    <w:rPr>
      <w:rFonts w:ascii="Arial" w:eastAsia="Times New Roman" w:hAnsi="Arial"/>
      <w:b/>
      <w:sz w:val="48"/>
      <w:szCs w:val="20"/>
      <w:lang w:eastAsia="cs-CZ"/>
    </w:rPr>
  </w:style>
  <w:style w:type="character" w:customStyle="1" w:styleId="NzevChar">
    <w:name w:val="Název Char"/>
    <w:basedOn w:val="Standardnpsmoodstavce"/>
    <w:rPr>
      <w:rFonts w:ascii="Arial" w:eastAsia="Times New Roman" w:hAnsi="Arial"/>
      <w:b/>
      <w:sz w:val="48"/>
      <w:shd w:val="clear" w:color="auto" w:fill="FFFFFF"/>
    </w:rPr>
  </w:style>
  <w:style w:type="paragraph" w:customStyle="1" w:styleId="TitleTop">
    <w:name w:val="TitleTop"/>
    <w:basedOn w:val="Nzev"/>
    <w:pPr>
      <w:spacing w:before="360"/>
    </w:pPr>
  </w:style>
  <w:style w:type="paragraph" w:customStyle="1" w:styleId="TitleBottom">
    <w:name w:val="TitleBottom"/>
    <w:basedOn w:val="Nzev"/>
    <w:pPr>
      <w:pBdr>
        <w:top w:val="none" w:sz="0" w:space="0" w:color="auto"/>
        <w:bottom w:val="single" w:sz="18" w:space="1" w:color="000000"/>
      </w:pBdr>
    </w:pPr>
  </w:style>
  <w:style w:type="paragraph" w:customStyle="1" w:styleId="TableHeading">
    <w:name w:val="Table Heading"/>
    <w:pPr>
      <w:shd w:val="clear" w:color="auto" w:fill="E0E0E0"/>
      <w:suppressAutoHyphens/>
      <w:jc w:val="center"/>
    </w:pPr>
    <w:rPr>
      <w:rFonts w:ascii="Arial" w:eastAsia="Times New Roman" w:hAnsi="Arial"/>
      <w:b/>
    </w:rPr>
  </w:style>
  <w:style w:type="paragraph" w:styleId="Zkladntextodsazen">
    <w:name w:val="Body Text Indent"/>
    <w:basedOn w:val="Normln"/>
    <w:pPr>
      <w:spacing w:before="0" w:after="120" w:line="240" w:lineRule="auto"/>
      <w:ind w:left="283" w:firstLine="709"/>
    </w:pPr>
    <w:rPr>
      <w:rFonts w:ascii="Arial" w:eastAsia="Times New Roman" w:hAnsi="Arial"/>
      <w:sz w:val="20"/>
      <w:szCs w:val="20"/>
      <w:lang w:eastAsia="cs-CZ"/>
    </w:rPr>
  </w:style>
  <w:style w:type="character" w:customStyle="1" w:styleId="ZkladntextodsazenChar">
    <w:name w:val="Základní text odsazený Char"/>
    <w:basedOn w:val="Standardnpsmoodstavce"/>
    <w:rPr>
      <w:rFonts w:ascii="Arial" w:eastAsia="Times New Roman" w:hAnsi="Arial"/>
    </w:rPr>
  </w:style>
  <w:style w:type="paragraph" w:customStyle="1" w:styleId="normalbulletbl">
    <w:name w:val="normal bullet bílá"/>
    <w:basedOn w:val="Normln"/>
    <w:pPr>
      <w:numPr>
        <w:numId w:val="6"/>
      </w:numPr>
      <w:spacing w:before="0" w:after="0" w:line="240" w:lineRule="auto"/>
    </w:pPr>
    <w:rPr>
      <w:rFonts w:ascii="Arial" w:eastAsia="Times New Roman" w:hAnsi="Arial"/>
      <w:sz w:val="20"/>
      <w:szCs w:val="20"/>
      <w:lang w:eastAsia="cs-CZ"/>
    </w:rPr>
  </w:style>
  <w:style w:type="paragraph" w:styleId="Normlnweb">
    <w:name w:val="Normal (Web)"/>
    <w:basedOn w:val="Normln"/>
    <w:pPr>
      <w:spacing w:before="100" w:after="100" w:line="240" w:lineRule="auto"/>
      <w:jc w:val="left"/>
    </w:pPr>
    <w:rPr>
      <w:rFonts w:ascii="Arial Unicode MS" w:eastAsia="Arial Unicode MS" w:hAnsi="Arial Unicode MS" w:cs="Arial Unicode MS"/>
      <w:color w:val="000000"/>
      <w:sz w:val="24"/>
      <w:szCs w:val="24"/>
      <w:lang w:eastAsia="cs-CZ"/>
    </w:rPr>
  </w:style>
  <w:style w:type="character" w:styleId="Sledovanodkaz">
    <w:name w:val="FollowedHyperlink"/>
    <w:basedOn w:val="Standardnpsmoodstavce"/>
    <w:rPr>
      <w:color w:val="800080"/>
      <w:u w:val="single"/>
    </w:rPr>
  </w:style>
  <w:style w:type="character" w:customStyle="1" w:styleId="command">
    <w:name w:val="command"/>
    <w:basedOn w:val="Standardnpsmoodstavce"/>
    <w:rPr>
      <w:rFonts w:ascii="Courier New" w:hAnsi="Courier New"/>
    </w:rPr>
  </w:style>
  <w:style w:type="paragraph" w:customStyle="1" w:styleId="Styl1">
    <w:name w:val="Styl1"/>
    <w:basedOn w:val="Normln"/>
    <w:pPr>
      <w:numPr>
        <w:numId w:val="7"/>
      </w:numPr>
      <w:spacing w:before="0" w:after="0" w:line="240" w:lineRule="auto"/>
    </w:pPr>
    <w:rPr>
      <w:rFonts w:ascii="Arial" w:eastAsia="Times New Roman" w:hAnsi="Arial"/>
      <w:sz w:val="20"/>
      <w:szCs w:val="20"/>
      <w:lang w:eastAsia="cs-CZ"/>
    </w:rPr>
  </w:style>
  <w:style w:type="paragraph" w:styleId="Prosttext">
    <w:name w:val="Plain Text"/>
    <w:basedOn w:val="Normln"/>
    <w:pPr>
      <w:spacing w:before="0" w:after="0" w:line="240" w:lineRule="auto"/>
      <w:jc w:val="left"/>
    </w:pPr>
    <w:rPr>
      <w:rFonts w:eastAsia="Times New Roman" w:cs="Consolas"/>
      <w:szCs w:val="21"/>
      <w:lang w:eastAsia="cs-CZ"/>
    </w:rPr>
  </w:style>
  <w:style w:type="character" w:customStyle="1" w:styleId="ProsttextChar">
    <w:name w:val="Prostý text Char"/>
    <w:basedOn w:val="Standardnpsmoodstavce"/>
    <w:rPr>
      <w:rFonts w:eastAsia="Times New Roman" w:cs="Consolas"/>
      <w:sz w:val="22"/>
      <w:szCs w:val="21"/>
    </w:rPr>
  </w:style>
  <w:style w:type="paragraph" w:customStyle="1" w:styleId="slovanseznam1">
    <w:name w:val="Číslovaný seznam 1"/>
    <w:basedOn w:val="Normln"/>
    <w:pPr>
      <w:numPr>
        <w:numId w:val="8"/>
      </w:numPr>
      <w:spacing w:after="0" w:line="240" w:lineRule="auto"/>
    </w:pPr>
    <w:rPr>
      <w:rFonts w:ascii="Arial" w:eastAsia="Times New Roman" w:hAnsi="Arial"/>
      <w:szCs w:val="24"/>
      <w:lang w:eastAsia="cs-CZ"/>
    </w:rPr>
  </w:style>
  <w:style w:type="paragraph" w:customStyle="1" w:styleId="ICAkd">
    <w:name w:val="I.CA kód"/>
    <w:basedOn w:val="Normln"/>
    <w:next w:val="Normln"/>
    <w:rPr>
      <w:rFonts w:ascii="Courier New" w:hAnsi="Courier New"/>
      <w:lang w:eastAsia="cs-CZ"/>
    </w:rPr>
  </w:style>
  <w:style w:type="paragraph" w:customStyle="1" w:styleId="ICAtext">
    <w:name w:val="I.CA text"/>
    <w:basedOn w:val="Normln"/>
    <w:rPr>
      <w:lang w:eastAsia="cs-CZ"/>
    </w:rPr>
  </w:style>
  <w:style w:type="paragraph" w:customStyle="1" w:styleId="ICAnadpis1">
    <w:name w:val="I.CA nadpis 1"/>
    <w:basedOn w:val="Nadpis1"/>
    <w:next w:val="ICAtext"/>
    <w:pPr>
      <w:numPr>
        <w:numId w:val="0"/>
      </w:numPr>
    </w:pPr>
  </w:style>
  <w:style w:type="paragraph" w:customStyle="1" w:styleId="ICAnadpis2">
    <w:name w:val="I.CA nadpis 2"/>
    <w:basedOn w:val="Nadpis2"/>
    <w:next w:val="ICAtext"/>
    <w:pPr>
      <w:numPr>
        <w:ilvl w:val="0"/>
        <w:numId w:val="0"/>
      </w:numPr>
    </w:pPr>
  </w:style>
  <w:style w:type="paragraph" w:customStyle="1" w:styleId="ICAnadpis3">
    <w:name w:val="I.CA nadpis 3"/>
    <w:basedOn w:val="Nadpis3"/>
    <w:next w:val="ICAtext"/>
    <w:pPr>
      <w:numPr>
        <w:ilvl w:val="0"/>
        <w:numId w:val="0"/>
      </w:numPr>
    </w:pPr>
  </w:style>
  <w:style w:type="paragraph" w:customStyle="1" w:styleId="ICAnadpis4">
    <w:name w:val="I.CA nadpis 4"/>
    <w:basedOn w:val="Nadpis4"/>
    <w:next w:val="ICAtext"/>
  </w:style>
  <w:style w:type="numbering" w:customStyle="1" w:styleId="NadpisyICA">
    <w:name w:val="Nadpisy I.CA"/>
    <w:basedOn w:val="Bezseznamu"/>
    <w:pPr>
      <w:numPr>
        <w:numId w:val="2"/>
      </w:numPr>
    </w:pPr>
  </w:style>
  <w:style w:type="numbering" w:customStyle="1" w:styleId="LFO1">
    <w:name w:val="LFO1"/>
    <w:basedOn w:val="Bezseznamu"/>
    <w:pPr>
      <w:numPr>
        <w:numId w:val="3"/>
      </w:numPr>
    </w:pPr>
  </w:style>
  <w:style w:type="numbering" w:customStyle="1" w:styleId="LFO2">
    <w:name w:val="LFO2"/>
    <w:basedOn w:val="Bezseznamu"/>
    <w:pPr>
      <w:numPr>
        <w:numId w:val="4"/>
      </w:numPr>
    </w:pPr>
  </w:style>
  <w:style w:type="numbering" w:customStyle="1" w:styleId="LFO3">
    <w:name w:val="LFO3"/>
    <w:basedOn w:val="Bezseznamu"/>
    <w:pPr>
      <w:numPr>
        <w:numId w:val="5"/>
      </w:numPr>
    </w:pPr>
  </w:style>
  <w:style w:type="numbering" w:customStyle="1" w:styleId="LFO5">
    <w:name w:val="LFO5"/>
    <w:basedOn w:val="Bezseznamu"/>
    <w:pPr>
      <w:numPr>
        <w:numId w:val="6"/>
      </w:numPr>
    </w:pPr>
  </w:style>
  <w:style w:type="numbering" w:customStyle="1" w:styleId="LFO6">
    <w:name w:val="LFO6"/>
    <w:basedOn w:val="Bezseznamu"/>
    <w:pPr>
      <w:numPr>
        <w:numId w:val="7"/>
      </w:numPr>
    </w:pPr>
  </w:style>
  <w:style w:type="numbering" w:customStyle="1" w:styleId="LFO7">
    <w:name w:val="LFO7"/>
    <w:basedOn w:val="Bezseznamu"/>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sablona_dokumentace"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sablona_dokumentace</Template>
  <TotalTime>32</TotalTime>
  <Pages>6</Pages>
  <Words>771</Words>
  <Characters>4551</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Michl</dc:creator>
  <cp:keywords>I.CA UniLic</cp:keywords>
  <cp:lastModifiedBy>David</cp:lastModifiedBy>
  <cp:revision>3</cp:revision>
  <cp:lastPrinted>2011-09-28T03:57:00Z</cp:lastPrinted>
  <dcterms:created xsi:type="dcterms:W3CDTF">2013-11-11T20:56:00Z</dcterms:created>
  <dcterms:modified xsi:type="dcterms:W3CDTF">2013-11-11T21:27:00Z</dcterms:modified>
</cp:coreProperties>
</file>